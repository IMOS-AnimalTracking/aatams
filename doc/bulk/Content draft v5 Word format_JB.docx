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5EA" w:rsidRDefault="00AF55EA" w:rsidP="00AF55EA">
      <w:pPr>
        <w:pStyle w:val="Title"/>
      </w:pPr>
      <w:r>
        <w:t xml:space="preserve">A metadata convention for animal acoustic telemetry data </w:t>
      </w:r>
    </w:p>
    <w:p w:rsidR="00AF55EA" w:rsidRDefault="00AF55EA" w:rsidP="00AF55EA">
      <w:r>
        <w:t>Version 0.9</w:t>
      </w:r>
    </w:p>
    <w:p w:rsidR="00AF55EA" w:rsidRDefault="00AF55EA" w:rsidP="00AF55EA">
      <w:pPr>
        <w:pStyle w:val="PlainText"/>
        <w:rPr>
          <w:rFonts w:ascii="Times New Roman" w:hAnsi="Times New Roman"/>
        </w:rPr>
      </w:pPr>
      <w:r>
        <w:rPr>
          <w:rFonts w:ascii="Times New Roman" w:hAnsi="Times New Roman"/>
        </w:rPr>
        <w:t>October 12, 2012</w:t>
      </w:r>
    </w:p>
    <w:p w:rsidR="008F4219" w:rsidRDefault="008F4219">
      <w:bookmarkStart w:id="0" w:name="_Toc337830278"/>
    </w:p>
    <w:p w:rsidR="008F4219" w:rsidRDefault="008F4219"/>
    <w:p w:rsidR="008F4219" w:rsidRDefault="008F4219">
      <w:r>
        <w:t>John Payne</w:t>
      </w:r>
    </w:p>
    <w:p w:rsidR="008F4219" w:rsidRDefault="008F4219">
      <w:r>
        <w:t>Hassan Moustahfid</w:t>
      </w:r>
    </w:p>
    <w:p w:rsidR="008F4219" w:rsidRPr="008F4219" w:rsidRDefault="008F4219">
      <w:r>
        <w:t>Emilio Mayorga</w:t>
      </w:r>
      <w:ins w:id="1" w:author="AODN Project" w:date="2012-11-05T14:19:00Z">
        <w:r w:rsidR="00661E07">
          <w:t>1</w:t>
        </w:r>
      </w:ins>
      <w:r>
        <w:br w:type="page"/>
      </w:r>
    </w:p>
    <w:p w:rsidR="008F4219" w:rsidRDefault="008F4219" w:rsidP="008F4219">
      <w:pPr>
        <w:pStyle w:val="Heading1"/>
      </w:pPr>
      <w:bookmarkStart w:id="2" w:name="_Toc337830785"/>
      <w:r>
        <w:t xml:space="preserve">Table of </w:t>
      </w:r>
      <w:r w:rsidR="00AF55EA">
        <w:t>Contents</w:t>
      </w:r>
      <w:bookmarkEnd w:id="0"/>
      <w:bookmarkEnd w:id="2"/>
    </w:p>
    <w:sdt>
      <w:sdtPr>
        <w:rPr>
          <w:rFonts w:asciiTheme="minorHAnsi" w:eastAsiaTheme="minorHAnsi" w:hAnsiTheme="minorHAnsi" w:cstheme="minorBidi"/>
          <w:b w:val="0"/>
          <w:bCs w:val="0"/>
          <w:color w:val="auto"/>
          <w:sz w:val="22"/>
          <w:szCs w:val="22"/>
        </w:rPr>
        <w:id w:val="250563865"/>
        <w:docPartObj>
          <w:docPartGallery w:val="Table of Contents"/>
          <w:docPartUnique/>
        </w:docPartObj>
      </w:sdtPr>
      <w:sdtContent>
        <w:p w:rsidR="008F4219" w:rsidRDefault="008F4219">
          <w:pPr>
            <w:pStyle w:val="TOCHeading"/>
          </w:pPr>
        </w:p>
        <w:p w:rsidR="008F4219" w:rsidRDefault="009476A8">
          <w:pPr>
            <w:pStyle w:val="TOC1"/>
            <w:tabs>
              <w:tab w:val="right" w:leader="dot" w:pos="9350"/>
            </w:tabs>
            <w:rPr>
              <w:rFonts w:eastAsiaTheme="minorEastAsia"/>
              <w:noProof/>
            </w:rPr>
          </w:pPr>
          <w:r>
            <w:fldChar w:fldCharType="begin"/>
          </w:r>
          <w:r w:rsidR="008F4219">
            <w:instrText xml:space="preserve"> TOC \o "1-3" \h \z \u </w:instrText>
          </w:r>
          <w:r>
            <w:fldChar w:fldCharType="separate"/>
          </w:r>
          <w:hyperlink w:anchor="_Toc337830786" w:history="1">
            <w:r w:rsidR="008F4219" w:rsidRPr="00612218">
              <w:rPr>
                <w:rStyle w:val="Hyperlink"/>
                <w:noProof/>
              </w:rPr>
              <w:t>Introduction</w:t>
            </w:r>
            <w:r w:rsidR="008F4219">
              <w:rPr>
                <w:noProof/>
                <w:webHidden/>
              </w:rPr>
              <w:tab/>
            </w:r>
            <w:r>
              <w:rPr>
                <w:noProof/>
                <w:webHidden/>
              </w:rPr>
              <w:fldChar w:fldCharType="begin"/>
            </w:r>
            <w:r w:rsidR="008F4219">
              <w:rPr>
                <w:noProof/>
                <w:webHidden/>
              </w:rPr>
              <w:instrText xml:space="preserve"> PAGEREF _Toc337830786 \h </w:instrText>
            </w:r>
            <w:r w:rsidR="00661E07">
              <w:rPr>
                <w:noProof/>
              </w:rPr>
            </w:r>
            <w:r>
              <w:rPr>
                <w:noProof/>
                <w:webHidden/>
              </w:rPr>
              <w:fldChar w:fldCharType="separate"/>
            </w:r>
            <w:r w:rsidR="008F4219">
              <w:rPr>
                <w:noProof/>
                <w:webHidden/>
              </w:rPr>
              <w:t>2</w:t>
            </w:r>
            <w:r>
              <w:rPr>
                <w:noProof/>
                <w:webHidden/>
              </w:rPr>
              <w:fldChar w:fldCharType="end"/>
            </w:r>
          </w:hyperlink>
        </w:p>
        <w:p w:rsidR="008F4219" w:rsidRDefault="009476A8">
          <w:pPr>
            <w:pStyle w:val="TOC1"/>
            <w:tabs>
              <w:tab w:val="right" w:leader="dot" w:pos="9350"/>
            </w:tabs>
            <w:rPr>
              <w:rFonts w:eastAsiaTheme="minorEastAsia"/>
              <w:noProof/>
            </w:rPr>
          </w:pPr>
          <w:hyperlink w:anchor="_Toc337830787" w:history="1">
            <w:r w:rsidR="008F4219" w:rsidRPr="00612218">
              <w:rPr>
                <w:rStyle w:val="Hyperlink"/>
                <w:noProof/>
              </w:rPr>
              <w:t>Receiver Deployment</w:t>
            </w:r>
            <w:r w:rsidR="008F4219">
              <w:rPr>
                <w:noProof/>
                <w:webHidden/>
              </w:rPr>
              <w:tab/>
            </w:r>
            <w:r>
              <w:rPr>
                <w:noProof/>
                <w:webHidden/>
              </w:rPr>
              <w:fldChar w:fldCharType="begin"/>
            </w:r>
            <w:r w:rsidR="008F4219">
              <w:rPr>
                <w:noProof/>
                <w:webHidden/>
              </w:rPr>
              <w:instrText xml:space="preserve"> PAGEREF _Toc337830787 \h </w:instrText>
            </w:r>
            <w:r w:rsidR="00661E07">
              <w:rPr>
                <w:noProof/>
              </w:rPr>
            </w:r>
            <w:r>
              <w:rPr>
                <w:noProof/>
                <w:webHidden/>
              </w:rPr>
              <w:fldChar w:fldCharType="separate"/>
            </w:r>
            <w:r w:rsidR="008F4219">
              <w:rPr>
                <w:noProof/>
                <w:webHidden/>
              </w:rPr>
              <w:t>4</w:t>
            </w:r>
            <w:r>
              <w:rPr>
                <w:noProof/>
                <w:webHidden/>
              </w:rPr>
              <w:fldChar w:fldCharType="end"/>
            </w:r>
          </w:hyperlink>
        </w:p>
        <w:p w:rsidR="008F4219" w:rsidRDefault="009476A8">
          <w:pPr>
            <w:pStyle w:val="TOC1"/>
            <w:tabs>
              <w:tab w:val="right" w:leader="dot" w:pos="9350"/>
            </w:tabs>
            <w:rPr>
              <w:rFonts w:eastAsiaTheme="minorEastAsia"/>
              <w:noProof/>
            </w:rPr>
          </w:pPr>
          <w:hyperlink w:anchor="_Toc337830788" w:history="1">
            <w:r w:rsidR="008F4219" w:rsidRPr="00612218">
              <w:rPr>
                <w:rStyle w:val="Hyperlink"/>
                <w:noProof/>
              </w:rPr>
              <w:t>Tag Deployment</w:t>
            </w:r>
            <w:r w:rsidR="008F4219">
              <w:rPr>
                <w:noProof/>
                <w:webHidden/>
              </w:rPr>
              <w:tab/>
            </w:r>
            <w:r>
              <w:rPr>
                <w:noProof/>
                <w:webHidden/>
              </w:rPr>
              <w:fldChar w:fldCharType="begin"/>
            </w:r>
            <w:r w:rsidR="008F4219">
              <w:rPr>
                <w:noProof/>
                <w:webHidden/>
              </w:rPr>
              <w:instrText xml:space="preserve"> PAGEREF _Toc337830788 \h </w:instrText>
            </w:r>
            <w:r w:rsidR="00661E07">
              <w:rPr>
                <w:noProof/>
              </w:rPr>
            </w:r>
            <w:r>
              <w:rPr>
                <w:noProof/>
                <w:webHidden/>
              </w:rPr>
              <w:fldChar w:fldCharType="separate"/>
            </w:r>
            <w:r w:rsidR="008F4219">
              <w:rPr>
                <w:noProof/>
                <w:webHidden/>
              </w:rPr>
              <w:t>7</w:t>
            </w:r>
            <w:r>
              <w:rPr>
                <w:noProof/>
                <w:webHidden/>
              </w:rPr>
              <w:fldChar w:fldCharType="end"/>
            </w:r>
          </w:hyperlink>
        </w:p>
        <w:p w:rsidR="008F4219" w:rsidRDefault="009476A8">
          <w:pPr>
            <w:pStyle w:val="TOC1"/>
            <w:tabs>
              <w:tab w:val="right" w:leader="dot" w:pos="9350"/>
            </w:tabs>
            <w:rPr>
              <w:rFonts w:eastAsiaTheme="minorEastAsia"/>
              <w:noProof/>
            </w:rPr>
          </w:pPr>
          <w:hyperlink w:anchor="_Toc337830789" w:history="1">
            <w:r w:rsidR="008F4219" w:rsidRPr="00612218">
              <w:rPr>
                <w:rStyle w:val="Hyperlink"/>
                <w:noProof/>
              </w:rPr>
              <w:t>Machine Logfiles</w:t>
            </w:r>
            <w:r w:rsidR="008F4219">
              <w:rPr>
                <w:noProof/>
                <w:webHidden/>
              </w:rPr>
              <w:tab/>
            </w:r>
            <w:r>
              <w:rPr>
                <w:noProof/>
                <w:webHidden/>
              </w:rPr>
              <w:fldChar w:fldCharType="begin"/>
            </w:r>
            <w:r w:rsidR="008F4219">
              <w:rPr>
                <w:noProof/>
                <w:webHidden/>
              </w:rPr>
              <w:instrText xml:space="preserve"> PAGEREF _Toc337830789 \h </w:instrText>
            </w:r>
            <w:r w:rsidR="00661E07">
              <w:rPr>
                <w:noProof/>
              </w:rPr>
            </w:r>
            <w:r>
              <w:rPr>
                <w:noProof/>
                <w:webHidden/>
              </w:rPr>
              <w:fldChar w:fldCharType="separate"/>
            </w:r>
            <w:r w:rsidR="008F4219">
              <w:rPr>
                <w:noProof/>
                <w:webHidden/>
              </w:rPr>
              <w:t>10</w:t>
            </w:r>
            <w:r>
              <w:rPr>
                <w:noProof/>
                <w:webHidden/>
              </w:rPr>
              <w:fldChar w:fldCharType="end"/>
            </w:r>
          </w:hyperlink>
        </w:p>
        <w:p w:rsidR="008F4219" w:rsidRDefault="009476A8">
          <w:pPr>
            <w:pStyle w:val="TOC1"/>
            <w:tabs>
              <w:tab w:val="right" w:leader="dot" w:pos="9350"/>
            </w:tabs>
            <w:rPr>
              <w:rFonts w:eastAsiaTheme="minorEastAsia"/>
              <w:noProof/>
            </w:rPr>
          </w:pPr>
          <w:hyperlink w:anchor="_Toc337830790" w:history="1">
            <w:r w:rsidR="008F4219" w:rsidRPr="00612218">
              <w:rPr>
                <w:rStyle w:val="Hyperlink"/>
                <w:noProof/>
              </w:rPr>
              <w:t>Detections</w:t>
            </w:r>
            <w:r w:rsidR="008F4219">
              <w:rPr>
                <w:noProof/>
                <w:webHidden/>
              </w:rPr>
              <w:tab/>
            </w:r>
            <w:r>
              <w:rPr>
                <w:noProof/>
                <w:webHidden/>
              </w:rPr>
              <w:fldChar w:fldCharType="begin"/>
            </w:r>
            <w:r w:rsidR="008F4219">
              <w:rPr>
                <w:noProof/>
                <w:webHidden/>
              </w:rPr>
              <w:instrText xml:space="preserve"> PAGEREF _Toc337830790 \h </w:instrText>
            </w:r>
            <w:r w:rsidR="00661E07">
              <w:rPr>
                <w:noProof/>
              </w:rPr>
            </w:r>
            <w:r>
              <w:rPr>
                <w:noProof/>
                <w:webHidden/>
              </w:rPr>
              <w:fldChar w:fldCharType="separate"/>
            </w:r>
            <w:r w:rsidR="008F4219">
              <w:rPr>
                <w:noProof/>
                <w:webHidden/>
              </w:rPr>
              <w:t>11</w:t>
            </w:r>
            <w:r>
              <w:rPr>
                <w:noProof/>
                <w:webHidden/>
              </w:rPr>
              <w:fldChar w:fldCharType="end"/>
            </w:r>
          </w:hyperlink>
        </w:p>
        <w:p w:rsidR="008F4219" w:rsidRDefault="009476A8">
          <w:pPr>
            <w:pStyle w:val="TOC1"/>
            <w:tabs>
              <w:tab w:val="right" w:leader="dot" w:pos="9350"/>
            </w:tabs>
            <w:rPr>
              <w:rFonts w:eastAsiaTheme="minorEastAsia"/>
              <w:noProof/>
            </w:rPr>
          </w:pPr>
          <w:hyperlink w:anchor="_Toc337830791" w:history="1">
            <w:r w:rsidR="008F4219" w:rsidRPr="00612218">
              <w:rPr>
                <w:rStyle w:val="Hyperlink"/>
                <w:noProof/>
              </w:rPr>
              <w:t>Dataset Attributes</w:t>
            </w:r>
            <w:r w:rsidR="008F4219">
              <w:rPr>
                <w:noProof/>
                <w:webHidden/>
              </w:rPr>
              <w:tab/>
            </w:r>
            <w:r>
              <w:rPr>
                <w:noProof/>
                <w:webHidden/>
              </w:rPr>
              <w:fldChar w:fldCharType="begin"/>
            </w:r>
            <w:r w:rsidR="008F4219">
              <w:rPr>
                <w:noProof/>
                <w:webHidden/>
              </w:rPr>
              <w:instrText xml:space="preserve"> PAGEREF _Toc337830791 \h </w:instrText>
            </w:r>
            <w:r w:rsidR="00661E07">
              <w:rPr>
                <w:noProof/>
              </w:rPr>
            </w:r>
            <w:r>
              <w:rPr>
                <w:noProof/>
                <w:webHidden/>
              </w:rPr>
              <w:fldChar w:fldCharType="separate"/>
            </w:r>
            <w:r w:rsidR="008F4219">
              <w:rPr>
                <w:noProof/>
                <w:webHidden/>
              </w:rPr>
              <w:t>12</w:t>
            </w:r>
            <w:r>
              <w:rPr>
                <w:noProof/>
                <w:webHidden/>
              </w:rPr>
              <w:fldChar w:fldCharType="end"/>
            </w:r>
          </w:hyperlink>
        </w:p>
        <w:p w:rsidR="008F4219" w:rsidRDefault="009476A8">
          <w:pPr>
            <w:pStyle w:val="TOC1"/>
            <w:tabs>
              <w:tab w:val="right" w:leader="dot" w:pos="9350"/>
            </w:tabs>
            <w:rPr>
              <w:rFonts w:eastAsiaTheme="minorEastAsia"/>
              <w:noProof/>
            </w:rPr>
          </w:pPr>
          <w:hyperlink w:anchor="_Toc337830792" w:history="1">
            <w:r w:rsidR="008F4219" w:rsidRPr="00612218">
              <w:rPr>
                <w:rStyle w:val="Hyperlink"/>
                <w:noProof/>
              </w:rPr>
              <w:t>Tracks</w:t>
            </w:r>
            <w:r w:rsidR="008F4219">
              <w:rPr>
                <w:noProof/>
                <w:webHidden/>
              </w:rPr>
              <w:tab/>
            </w:r>
            <w:r>
              <w:rPr>
                <w:noProof/>
                <w:webHidden/>
              </w:rPr>
              <w:fldChar w:fldCharType="begin"/>
            </w:r>
            <w:r w:rsidR="008F4219">
              <w:rPr>
                <w:noProof/>
                <w:webHidden/>
              </w:rPr>
              <w:instrText xml:space="preserve"> PAGEREF _Toc337830792 \h </w:instrText>
            </w:r>
            <w:r w:rsidR="00661E07">
              <w:rPr>
                <w:noProof/>
              </w:rPr>
            </w:r>
            <w:r>
              <w:rPr>
                <w:noProof/>
                <w:webHidden/>
              </w:rPr>
              <w:fldChar w:fldCharType="separate"/>
            </w:r>
            <w:r w:rsidR="008F4219">
              <w:rPr>
                <w:noProof/>
                <w:webHidden/>
              </w:rPr>
              <w:t>15</w:t>
            </w:r>
            <w:r>
              <w:rPr>
                <w:noProof/>
                <w:webHidden/>
              </w:rPr>
              <w:fldChar w:fldCharType="end"/>
            </w:r>
          </w:hyperlink>
        </w:p>
        <w:p w:rsidR="008F4219" w:rsidRDefault="009476A8">
          <w:pPr>
            <w:pStyle w:val="TOC1"/>
            <w:tabs>
              <w:tab w:val="right" w:leader="dot" w:pos="9350"/>
            </w:tabs>
            <w:rPr>
              <w:rFonts w:eastAsiaTheme="minorEastAsia"/>
              <w:noProof/>
            </w:rPr>
          </w:pPr>
          <w:hyperlink w:anchor="_Toc337830793" w:history="1">
            <w:r w:rsidR="008F4219" w:rsidRPr="00612218">
              <w:rPr>
                <w:rStyle w:val="Hyperlink"/>
                <w:noProof/>
              </w:rPr>
              <w:t>Appendix A: Controlled Vocabularies for Terms</w:t>
            </w:r>
            <w:r w:rsidR="008F4219">
              <w:rPr>
                <w:noProof/>
                <w:webHidden/>
              </w:rPr>
              <w:tab/>
            </w:r>
            <w:r>
              <w:rPr>
                <w:noProof/>
                <w:webHidden/>
              </w:rPr>
              <w:fldChar w:fldCharType="begin"/>
            </w:r>
            <w:r w:rsidR="008F4219">
              <w:rPr>
                <w:noProof/>
                <w:webHidden/>
              </w:rPr>
              <w:instrText xml:space="preserve"> PAGEREF _Toc337830793 \h </w:instrText>
            </w:r>
            <w:r w:rsidR="00661E07">
              <w:rPr>
                <w:noProof/>
              </w:rPr>
            </w:r>
            <w:r>
              <w:rPr>
                <w:noProof/>
                <w:webHidden/>
              </w:rPr>
              <w:fldChar w:fldCharType="separate"/>
            </w:r>
            <w:r w:rsidR="008F4219">
              <w:rPr>
                <w:noProof/>
                <w:webHidden/>
              </w:rPr>
              <w:t>17</w:t>
            </w:r>
            <w:r>
              <w:rPr>
                <w:noProof/>
                <w:webHidden/>
              </w:rPr>
              <w:fldChar w:fldCharType="end"/>
            </w:r>
          </w:hyperlink>
        </w:p>
        <w:p w:rsidR="008F4219" w:rsidRDefault="009476A8">
          <w:r>
            <w:fldChar w:fldCharType="end"/>
          </w:r>
        </w:p>
      </w:sdtContent>
    </w:sdt>
    <w:p w:rsidR="00AF55EA" w:rsidRPr="00AF55EA" w:rsidRDefault="00AF55EA" w:rsidP="00AF55EA"/>
    <w:p w:rsidR="008F774A" w:rsidRDefault="008F774A" w:rsidP="005038CB">
      <w:pPr>
        <w:pStyle w:val="Heading1"/>
      </w:pPr>
      <w:bookmarkStart w:id="3" w:name="_Toc337830279"/>
      <w:bookmarkStart w:id="4" w:name="_Toc337830786"/>
      <w:r>
        <w:t>Introduction</w:t>
      </w:r>
      <w:bookmarkEnd w:id="3"/>
      <w:bookmarkEnd w:id="4"/>
    </w:p>
    <w:p w:rsidR="00AF55EA" w:rsidRDefault="00AF55EA" w:rsidP="005038CB"/>
    <w:p w:rsidR="005038CB" w:rsidRDefault="005038CB" w:rsidP="005038CB">
      <w:r>
        <w:t xml:space="preserve">The goal of this IOOS project is to develop national standards for animal acoustic telemetry data, so that data may be shared between projects.  </w:t>
      </w:r>
    </w:p>
    <w:p w:rsidR="008F774A" w:rsidRDefault="008F774A" w:rsidP="008F774A">
      <w:r>
        <w:t xml:space="preserve">This </w:t>
      </w:r>
      <w:r w:rsidR="005038CB">
        <w:t xml:space="preserve">draft </w:t>
      </w:r>
      <w:r>
        <w:t xml:space="preserve">document describes a minimum set of data that --we propose--should be included any time data are passed from one project to another.  Fields are described as “required” or “optional”.  </w:t>
      </w:r>
      <w:r w:rsidR="005038CB">
        <w:t xml:space="preserve">We suggest that without the </w:t>
      </w:r>
      <w:r>
        <w:t>“required” fields, the data would not be internally consistent</w:t>
      </w:r>
      <w:r w:rsidR="005038CB">
        <w:t xml:space="preserve"> or would be too ambiguous to be useful</w:t>
      </w:r>
      <w:r>
        <w:t xml:space="preserve">.  </w:t>
      </w:r>
      <w:r w:rsidR="005038CB">
        <w:t>O</w:t>
      </w:r>
      <w:r>
        <w:t>ptional</w:t>
      </w:r>
      <w:r w:rsidR="005038CB">
        <w:t xml:space="preserve"> fields are also important, but may be omitted for various reasons</w:t>
      </w:r>
      <w:r>
        <w:t xml:space="preserve">.  Many additional fields have </w:t>
      </w:r>
      <w:r w:rsidR="005038CB">
        <w:t>not been included at this time</w:t>
      </w:r>
      <w:r>
        <w:t xml:space="preserve">; </w:t>
      </w:r>
      <w:r w:rsidR="005038CB">
        <w:t xml:space="preserve">you can see what you are missing at the </w:t>
      </w:r>
      <w:r>
        <w:t>bottom of the Excel sheets</w:t>
      </w:r>
      <w:r w:rsidR="005038CB">
        <w:t xml:space="preserve"> if you are interested</w:t>
      </w:r>
      <w:r>
        <w:t>.  Any of those additional fields could be added to a file when data are shared, but we are proposing not to worry about creating standard names or formats for th</w:t>
      </w:r>
      <w:r w:rsidR="005038CB">
        <w:t>e additional fields at this time, generally because few projects collect those data</w:t>
      </w:r>
      <w:r>
        <w:t xml:space="preserve">.  </w:t>
      </w:r>
    </w:p>
    <w:p w:rsidR="008F774A" w:rsidRDefault="008F774A" w:rsidP="008F774A">
      <w:r>
        <w:t>WHERE DOES IT COME FROM?</w:t>
      </w:r>
    </w:p>
    <w:p w:rsidR="008F774A" w:rsidRDefault="005038CB" w:rsidP="008F774A">
      <w:r>
        <w:t xml:space="preserve">We took </w:t>
      </w:r>
      <w:r w:rsidR="008F774A">
        <w:t>the data input forms from POST, OTN, GLATOS, Hydra</w:t>
      </w:r>
      <w:proofErr w:type="gramStart"/>
      <w:r w:rsidR="008F774A">
        <w:t xml:space="preserve">, </w:t>
      </w:r>
      <w:r>
        <w:t xml:space="preserve"> and</w:t>
      </w:r>
      <w:proofErr w:type="gramEnd"/>
      <w:r>
        <w:t xml:space="preserve"> </w:t>
      </w:r>
      <w:r w:rsidR="008F774A">
        <w:t>AATAMS, compared the information that was collected by each organization, and then tried to harmonize and simplify the list.</w:t>
      </w:r>
    </w:p>
    <w:p w:rsidR="008F774A" w:rsidRDefault="005038CB" w:rsidP="008F774A">
      <w:r>
        <w:t>SIMPLICITY VS. COMPLEXITY</w:t>
      </w:r>
    </w:p>
    <w:p w:rsidR="005038CB" w:rsidRDefault="005038CB" w:rsidP="008F774A">
      <w:r>
        <w:t xml:space="preserve">The data represent an attempt to find a reasonable compromise between simplicity and realistic detail.  For example, animals sometimes carry several tags or marks at the same time as they carry an acoustic tag; these </w:t>
      </w:r>
      <w:r w:rsidR="00AF55EA">
        <w:t xml:space="preserve">“other” tags </w:t>
      </w:r>
      <w:r>
        <w:t xml:space="preserve">may include spaghetti tags, PIT tags, coded-wire tags, satellite tags, </w:t>
      </w:r>
      <w:r w:rsidR="00AF55EA">
        <w:t xml:space="preserve">brands, </w:t>
      </w:r>
      <w:r>
        <w:t xml:space="preserve">and so on.  Rather than try to include a field for each </w:t>
      </w:r>
      <w:r w:rsidR="00AF55EA">
        <w:t>“other” tag (</w:t>
      </w:r>
      <w:r>
        <w:t xml:space="preserve">which </w:t>
      </w:r>
      <w:r w:rsidR="00AF55EA">
        <w:t>would bring</w:t>
      </w:r>
      <w:r>
        <w:t xml:space="preserve"> up questions of </w:t>
      </w:r>
      <w:r w:rsidR="00AF55EA">
        <w:t xml:space="preserve">how many </w:t>
      </w:r>
      <w:r>
        <w:t xml:space="preserve">additional fields </w:t>
      </w:r>
      <w:r w:rsidR="00AF55EA">
        <w:t>to create</w:t>
      </w:r>
      <w:r>
        <w:t xml:space="preserve"> for the ancillary data that goes with each </w:t>
      </w:r>
      <w:r w:rsidR="00AF55EA">
        <w:t xml:space="preserve">“other” </w:t>
      </w:r>
      <w:r>
        <w:t>tag</w:t>
      </w:r>
      <w:r w:rsidR="00AF55EA">
        <w:t>)</w:t>
      </w:r>
      <w:r>
        <w:t>, I have included what I think of as a “stub,” in the form of a reference</w:t>
      </w:r>
      <w:r w:rsidR="00AF55EA">
        <w:t xml:space="preserve"> to “</w:t>
      </w:r>
      <w:proofErr w:type="spellStart"/>
      <w:r w:rsidR="00AF55EA">
        <w:t>other_tags</w:t>
      </w:r>
      <w:proofErr w:type="spellEnd"/>
      <w:r w:rsidR="00AF55EA">
        <w:t xml:space="preserve">.”  That reference could be a key value for a database table, a URL, or some other descriptor with which you could link </w:t>
      </w:r>
      <w:r w:rsidR="008F4219">
        <w:t xml:space="preserve">to </w:t>
      </w:r>
      <w:r w:rsidR="00AF55EA">
        <w:t xml:space="preserve">any amount of information.  I have done the same thing for other complex fields such as tag programming; all </w:t>
      </w:r>
      <w:r w:rsidR="008F4219">
        <w:t xml:space="preserve">such </w:t>
      </w:r>
      <w:r w:rsidR="00AF55EA">
        <w:t xml:space="preserve">information may be </w:t>
      </w:r>
      <w:r w:rsidR="008F4219">
        <w:t xml:space="preserve">kept </w:t>
      </w:r>
      <w:r w:rsidR="00AF55EA">
        <w:t xml:space="preserve">in a table in your database, but at this level </w:t>
      </w:r>
      <w:r w:rsidR="008F4219">
        <w:t xml:space="preserve">all we need </w:t>
      </w:r>
      <w:r w:rsidR="00AF55EA">
        <w:t xml:space="preserve">is a unique reference to record.  The reference does not have to be globally unique, as long as it is linked to a project name that </w:t>
      </w:r>
      <w:r w:rsidR="008F4219">
        <w:t>is</w:t>
      </w:r>
      <w:r w:rsidR="00AF55EA">
        <w:t xml:space="preserve"> globally unique.</w:t>
      </w:r>
      <w:r w:rsidR="00AF55EA" w:rsidRPr="00AF55EA">
        <w:t xml:space="preserve"> </w:t>
      </w:r>
      <w:r w:rsidR="00AF55EA">
        <w:t xml:space="preserve">  In other words, POST and GLATOS could both call a deployment “deployment number 35,” and it would not cause any confusion as long as the project name was included, and the project names were unique.</w:t>
      </w:r>
    </w:p>
    <w:p w:rsidR="008F774A" w:rsidRDefault="00AF55EA" w:rsidP="008F774A">
      <w:r>
        <w:t xml:space="preserve">We </w:t>
      </w:r>
      <w:r w:rsidR="008F774A">
        <w:t xml:space="preserve">envision that telemetry projects might want to share data in one or more categories, from a total of 6 categories.  </w:t>
      </w:r>
      <w:r>
        <w:t xml:space="preserve">Our </w:t>
      </w:r>
      <w:r w:rsidR="008F774A">
        <w:t xml:space="preserve">goal has been to collect the fields required for each of the 6 categories to stand on its own, so that if you share </w:t>
      </w:r>
      <w:r>
        <w:t xml:space="preserve">data in one </w:t>
      </w:r>
      <w:r w:rsidR="008F774A">
        <w:t xml:space="preserve">category, you don’t need to </w:t>
      </w:r>
      <w:r w:rsidR="008F4219">
        <w:t>share other data to make sense of it</w:t>
      </w:r>
      <w:r w:rsidR="008F774A">
        <w:t>.  Those categories are:</w:t>
      </w:r>
    </w:p>
    <w:p w:rsidR="008F774A" w:rsidRDefault="008F774A" w:rsidP="008F774A">
      <w:pPr>
        <w:pStyle w:val="ListParagraph"/>
        <w:numPr>
          <w:ilvl w:val="0"/>
          <w:numId w:val="1"/>
          <w:numberingChange w:id="5" w:author="AODN Project" w:date="2012-11-05T14:01:00Z" w:original="%1:1:0:."/>
        </w:numPr>
      </w:pPr>
      <w:r>
        <w:t xml:space="preserve"> Receiver </w:t>
      </w:r>
      <w:r w:rsidR="00AF55EA">
        <w:t>deployments</w:t>
      </w:r>
      <w:r>
        <w:t>: information about the deployment and recovery of receivers</w:t>
      </w:r>
    </w:p>
    <w:p w:rsidR="008F774A" w:rsidRDefault="008F774A" w:rsidP="008F774A">
      <w:pPr>
        <w:pStyle w:val="ListParagraph"/>
        <w:numPr>
          <w:ilvl w:val="0"/>
          <w:numId w:val="1"/>
          <w:numberingChange w:id="6" w:author="AODN Project" w:date="2012-11-05T14:01:00Z" w:original="%1:2:0:."/>
        </w:numPr>
      </w:pPr>
      <w:r>
        <w:t xml:space="preserve"> Tag </w:t>
      </w:r>
      <w:r w:rsidR="00AF55EA">
        <w:t>deployments</w:t>
      </w:r>
      <w:r>
        <w:t>: information about the deployment of tags (at this point, there are no fields for tag recovery, but we do want to capture the situation in which tags are deployed on a manmade platform such as a buoy or glider)</w:t>
      </w:r>
    </w:p>
    <w:p w:rsidR="008F774A" w:rsidRDefault="008F774A" w:rsidP="008F774A">
      <w:pPr>
        <w:pStyle w:val="ListParagraph"/>
        <w:numPr>
          <w:ilvl w:val="0"/>
          <w:numId w:val="1"/>
          <w:numberingChange w:id="7" w:author="AODN Project" w:date="2012-11-05T14:01:00Z" w:original="%1:3:0:."/>
        </w:numPr>
      </w:pPr>
      <w:r>
        <w:t xml:space="preserve"> Machine </w:t>
      </w:r>
      <w:proofErr w:type="spellStart"/>
      <w:r>
        <w:t>logfiles</w:t>
      </w:r>
      <w:proofErr w:type="spellEnd"/>
      <w:r>
        <w:t xml:space="preserve">: these are Vemco “events,” which used to be referred to as the “header” information in the detection files.  I imagine other </w:t>
      </w:r>
      <w:r w:rsidR="00AF55EA">
        <w:t xml:space="preserve">manufacturer’s </w:t>
      </w:r>
      <w:r>
        <w:t>equipment may generate similar files.</w:t>
      </w:r>
    </w:p>
    <w:p w:rsidR="008F774A" w:rsidRDefault="008F774A" w:rsidP="008F774A">
      <w:pPr>
        <w:pStyle w:val="ListParagraph"/>
        <w:numPr>
          <w:ilvl w:val="0"/>
          <w:numId w:val="1"/>
          <w:numberingChange w:id="8" w:author="AODN Project" w:date="2012-11-05T14:01:00Z" w:original="%1:4:0:."/>
        </w:numPr>
      </w:pPr>
      <w:r>
        <w:t>Detections: detections from receivers.  Note that there are two fields: (</w:t>
      </w:r>
      <w:proofErr w:type="spellStart"/>
      <w:r>
        <w:t>tag_deployment_id</w:t>
      </w:r>
      <w:proofErr w:type="spellEnd"/>
      <w:r>
        <w:t xml:space="preserve"> and </w:t>
      </w:r>
      <w:proofErr w:type="spellStart"/>
      <w:r>
        <w:t>receiver_deployment_id</w:t>
      </w:r>
      <w:proofErr w:type="spellEnd"/>
      <w:r>
        <w:t>) that can be used to link a detection to a receiver file and/or a known tag deployment</w:t>
      </w:r>
    </w:p>
    <w:p w:rsidR="008F774A" w:rsidRDefault="008F774A" w:rsidP="008F774A">
      <w:pPr>
        <w:pStyle w:val="ListParagraph"/>
        <w:numPr>
          <w:ilvl w:val="0"/>
          <w:numId w:val="1"/>
          <w:numberingChange w:id="9" w:author="AODN Project" w:date="2012-11-05T14:01:00Z" w:original="%1:5:0:."/>
        </w:numPr>
      </w:pPr>
      <w:r>
        <w:t xml:space="preserve">Dataset Attributes: this is high-level information about the projects and people who created the data.  </w:t>
      </w:r>
      <w:r w:rsidR="00AF55EA">
        <w:t xml:space="preserve">The information in this table </w:t>
      </w:r>
      <w:r>
        <w:t>may end up going in a sort of header so that it doesn’t have to be repeated.</w:t>
      </w:r>
    </w:p>
    <w:p w:rsidR="008F774A" w:rsidRDefault="008F774A" w:rsidP="008F774A">
      <w:pPr>
        <w:pStyle w:val="ListParagraph"/>
        <w:numPr>
          <w:ilvl w:val="0"/>
          <w:numId w:val="1"/>
          <w:numberingChange w:id="10" w:author="AODN Project" w:date="2012-11-05T14:01:00Z" w:original="%1:6:0:."/>
        </w:numPr>
      </w:pPr>
      <w:r>
        <w:t>Tracks: The goal here is to make it easy to share tracks of animals once the data have been assembled and completed, in other words to define a format for sharing the fully-analyzed data rather than the raw data in categories 1-5.</w:t>
      </w:r>
    </w:p>
    <w:p w:rsidR="00AF55EA" w:rsidRDefault="00AF55EA" w:rsidP="008F774A"/>
    <w:p w:rsidR="008F774A" w:rsidRDefault="008F774A" w:rsidP="008F774A">
      <w:r>
        <w:t>In other words, POST and GLATOS could both call a deployment “deployment number 35,” and it would not cause any confusion as long as the project name was included and the project names (“POST” and “GLATOS”) were unique.</w:t>
      </w:r>
    </w:p>
    <w:p w:rsidR="008F774A" w:rsidRDefault="008F774A" w:rsidP="008F774A"/>
    <w:p w:rsidR="008F774A" w:rsidRDefault="008F774A"/>
    <w:p w:rsidR="008F774A" w:rsidRDefault="008F774A">
      <w:pPr>
        <w:rPr>
          <w:rFonts w:asciiTheme="majorHAnsi" w:eastAsiaTheme="majorEastAsia" w:hAnsiTheme="majorHAnsi" w:cstheme="majorBidi"/>
          <w:b/>
          <w:bCs/>
          <w:color w:val="365F91" w:themeColor="accent1" w:themeShade="BF"/>
          <w:sz w:val="28"/>
          <w:szCs w:val="28"/>
        </w:rPr>
      </w:pPr>
      <w:r>
        <w:br w:type="page"/>
      </w:r>
    </w:p>
    <w:p w:rsidR="008F4219" w:rsidRDefault="008F4219" w:rsidP="005D0CFC">
      <w:pPr>
        <w:pStyle w:val="Heading1"/>
        <w:sectPr w:rsidR="008F4219">
          <w:headerReference w:type="default" r:id="rId7"/>
          <w:pgSz w:w="12240" w:h="15840"/>
          <w:pgMar w:top="1440" w:right="1440" w:bottom="1440" w:left="1440" w:gutter="0"/>
          <w:docGrid w:linePitch="360"/>
        </w:sectPr>
      </w:pPr>
      <w:bookmarkStart w:id="11" w:name="_Toc337830280"/>
    </w:p>
    <w:p w:rsidR="003C0830" w:rsidRDefault="005D0CFC" w:rsidP="005D0CFC">
      <w:pPr>
        <w:pStyle w:val="Heading1"/>
      </w:pPr>
      <w:bookmarkStart w:id="12" w:name="_Toc337830787"/>
      <w:r>
        <w:t>Receiver Deployment</w:t>
      </w:r>
      <w:bookmarkEnd w:id="11"/>
      <w:bookmarkEnd w:id="12"/>
    </w:p>
    <w:tbl>
      <w:tblPr>
        <w:tblW w:w="5020" w:type="pct"/>
        <w:tblInd w:w="108" w:type="dxa"/>
        <w:tblLayout w:type="fixed"/>
        <w:tblLook w:val="04A0"/>
      </w:tblPr>
      <w:tblGrid>
        <w:gridCol w:w="20"/>
        <w:gridCol w:w="3490"/>
        <w:gridCol w:w="6395"/>
        <w:gridCol w:w="1167"/>
        <w:gridCol w:w="1228"/>
        <w:gridCol w:w="32"/>
        <w:gridCol w:w="897"/>
      </w:tblGrid>
      <w:tr w:rsidR="005D0CFC" w:rsidRPr="005D0CFC">
        <w:trPr>
          <w:gridBefore w:val="1"/>
          <w:wBefore w:w="8" w:type="pct"/>
          <w:trHeight w:val="300"/>
        </w:trPr>
        <w:tc>
          <w:tcPr>
            <w:tcW w:w="131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b/>
                <w:bCs/>
                <w:color w:val="000000"/>
              </w:rPr>
            </w:pPr>
            <w:r w:rsidRPr="005D0CFC">
              <w:rPr>
                <w:rFonts w:ascii="Calibri" w:eastAsia="Times New Roman" w:hAnsi="Calibri" w:cs="Times New Roman"/>
                <w:b/>
                <w:bCs/>
                <w:color w:val="000000"/>
              </w:rPr>
              <w:t>Attribute name</w:t>
            </w:r>
          </w:p>
        </w:tc>
        <w:tc>
          <w:tcPr>
            <w:tcW w:w="2417"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b/>
                <w:bCs/>
                <w:color w:val="000000"/>
              </w:rPr>
            </w:pPr>
            <w:r w:rsidRPr="005D0CFC">
              <w:rPr>
                <w:rFonts w:ascii="Calibri" w:eastAsia="Times New Roman" w:hAnsi="Calibri" w:cs="Times New Roman"/>
                <w:b/>
                <w:bCs/>
                <w:color w:val="000000"/>
              </w:rPr>
              <w:t>Description</w:t>
            </w:r>
          </w:p>
        </w:tc>
        <w:tc>
          <w:tcPr>
            <w:tcW w:w="441"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b/>
                <w:bCs/>
                <w:color w:val="000000"/>
              </w:rPr>
            </w:pPr>
            <w:r w:rsidRPr="005D0CFC">
              <w:rPr>
                <w:rFonts w:ascii="Calibri" w:eastAsia="Times New Roman" w:hAnsi="Calibri" w:cs="Times New Roman"/>
                <w:b/>
                <w:bCs/>
                <w:color w:val="000000"/>
              </w:rPr>
              <w:t>Required</w:t>
            </w:r>
          </w:p>
        </w:tc>
        <w:tc>
          <w:tcPr>
            <w:tcW w:w="464"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b/>
                <w:bCs/>
                <w:color w:val="000000"/>
              </w:rPr>
            </w:pPr>
            <w:r w:rsidRPr="005D0CFC">
              <w:rPr>
                <w:rFonts w:ascii="Calibri" w:eastAsia="Times New Roman" w:hAnsi="Calibri" w:cs="Times New Roman"/>
                <w:b/>
                <w:bCs/>
                <w:color w:val="000000"/>
              </w:rPr>
              <w:t>Data Type</w:t>
            </w:r>
          </w:p>
        </w:tc>
        <w:tc>
          <w:tcPr>
            <w:tcW w:w="352" w:type="pct"/>
            <w:gridSpan w:val="2"/>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b/>
                <w:bCs/>
                <w:color w:val="000000"/>
              </w:rPr>
            </w:pPr>
            <w:r w:rsidRPr="005D0CFC">
              <w:rPr>
                <w:rFonts w:ascii="Calibri" w:eastAsia="Times New Roman" w:hAnsi="Calibri" w:cs="Times New Roman"/>
                <w:b/>
                <w:bCs/>
                <w:color w:val="000000"/>
              </w:rPr>
              <w:t>Units</w:t>
            </w:r>
          </w:p>
        </w:tc>
      </w:tr>
      <w:tr w:rsidR="005D0CFC" w:rsidRPr="005D0CFC">
        <w:trPr>
          <w:gridBefore w:val="1"/>
          <w:wBefore w:w="8" w:type="pct"/>
          <w:trHeight w:val="300"/>
        </w:trPr>
        <w:tc>
          <w:tcPr>
            <w:tcW w:w="1319" w:type="pct"/>
            <w:tcBorders>
              <w:top w:val="nil"/>
              <w:left w:val="nil"/>
              <w:bottom w:val="nil"/>
              <w:right w:val="nil"/>
            </w:tcBorders>
            <w:shd w:val="clear" w:color="auto" w:fill="auto"/>
            <w:noWrap/>
            <w:vAlign w:val="bottom"/>
          </w:tcPr>
          <w:p w:rsidR="005D0CFC" w:rsidRPr="005D0CFC" w:rsidRDefault="005D0CFC" w:rsidP="005D0CFC">
            <w:pPr>
              <w:spacing w:after="0" w:line="240" w:lineRule="auto"/>
              <w:ind w:left="720"/>
              <w:rPr>
                <w:rFonts w:ascii="Calibri" w:eastAsia="Times New Roman" w:hAnsi="Calibri" w:cs="Times New Roman"/>
                <w:i/>
                <w:iCs/>
                <w:color w:val="000000"/>
              </w:rPr>
            </w:pPr>
            <w:proofErr w:type="spellStart"/>
            <w:r w:rsidRPr="005D0CFC">
              <w:rPr>
                <w:rFonts w:ascii="Calibri" w:eastAsia="Times New Roman" w:hAnsi="Calibri" w:cs="Times New Roman"/>
                <w:i/>
                <w:iCs/>
                <w:color w:val="000000"/>
              </w:rPr>
              <w:t>project_reference</w:t>
            </w:r>
            <w:proofErr w:type="spellEnd"/>
          </w:p>
        </w:tc>
        <w:tc>
          <w:tcPr>
            <w:tcW w:w="2417"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Reference to the (unique) project to which this receiver deployment belongs</w:t>
            </w:r>
          </w:p>
        </w:tc>
        <w:tc>
          <w:tcPr>
            <w:tcW w:w="441" w:type="pct"/>
            <w:tcBorders>
              <w:top w:val="nil"/>
              <w:left w:val="nil"/>
              <w:bottom w:val="nil"/>
              <w:right w:val="nil"/>
            </w:tcBorders>
            <w:shd w:val="clear" w:color="000000" w:fill="DBE5F1"/>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required</w:t>
            </w:r>
          </w:p>
        </w:tc>
        <w:tc>
          <w:tcPr>
            <w:tcW w:w="464"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S</w:t>
            </w:r>
          </w:p>
        </w:tc>
        <w:tc>
          <w:tcPr>
            <w:tcW w:w="352" w:type="pct"/>
            <w:gridSpan w:val="2"/>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5D0CFC" w:rsidRPr="005D0CFC">
        <w:trPr>
          <w:gridBefore w:val="1"/>
          <w:wBefore w:w="8" w:type="pct"/>
          <w:trHeight w:val="300"/>
        </w:trPr>
        <w:tc>
          <w:tcPr>
            <w:tcW w:w="1319" w:type="pct"/>
            <w:tcBorders>
              <w:top w:val="nil"/>
              <w:left w:val="nil"/>
              <w:bottom w:val="nil"/>
              <w:right w:val="nil"/>
            </w:tcBorders>
            <w:shd w:val="clear" w:color="auto" w:fill="auto"/>
            <w:noWrap/>
            <w:vAlign w:val="bottom"/>
          </w:tcPr>
          <w:p w:rsidR="005D0CFC" w:rsidRPr="005D0CFC" w:rsidRDefault="005D0CFC" w:rsidP="005D0CFC">
            <w:pPr>
              <w:spacing w:after="0" w:line="240" w:lineRule="auto"/>
              <w:ind w:left="720"/>
              <w:rPr>
                <w:rFonts w:ascii="Calibri" w:eastAsia="Times New Roman" w:hAnsi="Calibri" w:cs="Times New Roman"/>
                <w:color w:val="000000"/>
              </w:rPr>
            </w:pPr>
            <w:r w:rsidRPr="005D0CFC">
              <w:rPr>
                <w:rFonts w:ascii="Calibri" w:eastAsia="Times New Roman" w:hAnsi="Calibri" w:cs="Times New Roman"/>
                <w:color w:val="000000"/>
              </w:rPr>
              <w:t>manufacturer</w:t>
            </w:r>
          </w:p>
        </w:tc>
        <w:tc>
          <w:tcPr>
            <w:tcW w:w="2417"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Name of manufacturer of receiver</w:t>
            </w:r>
          </w:p>
        </w:tc>
        <w:tc>
          <w:tcPr>
            <w:tcW w:w="441" w:type="pct"/>
            <w:tcBorders>
              <w:top w:val="nil"/>
              <w:left w:val="nil"/>
              <w:bottom w:val="nil"/>
              <w:right w:val="nil"/>
            </w:tcBorders>
            <w:shd w:val="clear" w:color="000000" w:fill="DBE5F1"/>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required</w:t>
            </w:r>
          </w:p>
        </w:tc>
        <w:tc>
          <w:tcPr>
            <w:tcW w:w="464"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S</w:t>
            </w:r>
          </w:p>
        </w:tc>
        <w:tc>
          <w:tcPr>
            <w:tcW w:w="352" w:type="pct"/>
            <w:gridSpan w:val="2"/>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5D0CFC" w:rsidRPr="005D0CFC">
        <w:trPr>
          <w:gridBefore w:val="1"/>
          <w:wBefore w:w="8" w:type="pct"/>
          <w:trHeight w:val="300"/>
        </w:trPr>
        <w:tc>
          <w:tcPr>
            <w:tcW w:w="1319" w:type="pct"/>
            <w:tcBorders>
              <w:top w:val="nil"/>
              <w:left w:val="nil"/>
              <w:bottom w:val="nil"/>
              <w:right w:val="nil"/>
            </w:tcBorders>
            <w:shd w:val="clear" w:color="auto" w:fill="auto"/>
            <w:noWrap/>
            <w:vAlign w:val="bottom"/>
          </w:tcPr>
          <w:p w:rsidR="005D0CFC" w:rsidRPr="005D0CFC" w:rsidRDefault="005D0CFC" w:rsidP="005D0CFC">
            <w:pPr>
              <w:spacing w:after="0" w:line="240" w:lineRule="auto"/>
              <w:ind w:left="720"/>
              <w:rPr>
                <w:rFonts w:ascii="Calibri" w:eastAsia="Times New Roman" w:hAnsi="Calibri" w:cs="Times New Roman"/>
                <w:color w:val="000000"/>
              </w:rPr>
            </w:pPr>
            <w:proofErr w:type="spellStart"/>
            <w:r w:rsidRPr="005D0CFC">
              <w:rPr>
                <w:rFonts w:ascii="Calibri" w:eastAsia="Times New Roman" w:hAnsi="Calibri" w:cs="Times New Roman"/>
                <w:color w:val="000000"/>
              </w:rPr>
              <w:t>receiver_model</w:t>
            </w:r>
            <w:proofErr w:type="spellEnd"/>
          </w:p>
        </w:tc>
        <w:tc>
          <w:tcPr>
            <w:tcW w:w="2417"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 xml:space="preserve">Receiver model.  See </w:t>
            </w:r>
            <w:r w:rsidR="008F774A">
              <w:rPr>
                <w:rFonts w:ascii="Calibri" w:eastAsia="Times New Roman" w:hAnsi="Calibri" w:cs="Times New Roman"/>
                <w:color w:val="000000"/>
              </w:rPr>
              <w:t>Appendix A</w:t>
            </w:r>
          </w:p>
        </w:tc>
        <w:tc>
          <w:tcPr>
            <w:tcW w:w="441" w:type="pct"/>
            <w:tcBorders>
              <w:top w:val="nil"/>
              <w:left w:val="nil"/>
              <w:bottom w:val="nil"/>
              <w:right w:val="nil"/>
            </w:tcBorders>
            <w:shd w:val="clear" w:color="000000" w:fill="DBE5F1"/>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required</w:t>
            </w:r>
          </w:p>
        </w:tc>
        <w:tc>
          <w:tcPr>
            <w:tcW w:w="464"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S</w:t>
            </w:r>
          </w:p>
        </w:tc>
        <w:tc>
          <w:tcPr>
            <w:tcW w:w="352" w:type="pct"/>
            <w:gridSpan w:val="2"/>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5D0CFC" w:rsidRPr="005D0CFC">
        <w:trPr>
          <w:gridBefore w:val="1"/>
          <w:wBefore w:w="8" w:type="pct"/>
          <w:trHeight w:val="300"/>
        </w:trPr>
        <w:tc>
          <w:tcPr>
            <w:tcW w:w="1319" w:type="pct"/>
            <w:tcBorders>
              <w:top w:val="nil"/>
              <w:left w:val="nil"/>
              <w:bottom w:val="nil"/>
              <w:right w:val="nil"/>
            </w:tcBorders>
            <w:shd w:val="clear" w:color="auto" w:fill="auto"/>
            <w:noWrap/>
            <w:vAlign w:val="bottom"/>
          </w:tcPr>
          <w:p w:rsidR="005D0CFC" w:rsidRPr="005D0CFC" w:rsidRDefault="005D0CFC" w:rsidP="005D0CFC">
            <w:pPr>
              <w:spacing w:after="0" w:line="240" w:lineRule="auto"/>
              <w:ind w:left="720"/>
              <w:rPr>
                <w:rFonts w:ascii="Calibri" w:eastAsia="Times New Roman" w:hAnsi="Calibri" w:cs="Times New Roman"/>
                <w:color w:val="000000"/>
              </w:rPr>
            </w:pPr>
            <w:proofErr w:type="spellStart"/>
            <w:r w:rsidRPr="005D0CFC">
              <w:rPr>
                <w:rFonts w:ascii="Calibri" w:eastAsia="Times New Roman" w:hAnsi="Calibri" w:cs="Times New Roman"/>
                <w:color w:val="000000"/>
              </w:rPr>
              <w:t>frequencies_monitored</w:t>
            </w:r>
            <w:proofErr w:type="spellEnd"/>
          </w:p>
        </w:tc>
        <w:tc>
          <w:tcPr>
            <w:tcW w:w="2417"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Frequencies monitored by the receiver.  Separate multiple frequencies with a semicolon</w:t>
            </w:r>
          </w:p>
        </w:tc>
        <w:tc>
          <w:tcPr>
            <w:tcW w:w="441" w:type="pct"/>
            <w:tcBorders>
              <w:top w:val="nil"/>
              <w:left w:val="nil"/>
              <w:bottom w:val="nil"/>
              <w:right w:val="nil"/>
            </w:tcBorders>
            <w:shd w:val="clear" w:color="000000" w:fill="DBE5F1"/>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commentRangeStart w:id="13"/>
            <w:proofErr w:type="gramStart"/>
            <w:r w:rsidRPr="005D0CFC">
              <w:rPr>
                <w:rFonts w:ascii="Calibri" w:eastAsia="Times New Roman" w:hAnsi="Calibri" w:cs="Times New Roman"/>
                <w:color w:val="000000"/>
              </w:rPr>
              <w:t>required</w:t>
            </w:r>
            <w:commentRangeEnd w:id="13"/>
            <w:proofErr w:type="gramEnd"/>
            <w:r w:rsidR="00A33255">
              <w:rPr>
                <w:rStyle w:val="CommentReference"/>
                <w:vanish/>
              </w:rPr>
              <w:commentReference w:id="13"/>
            </w:r>
          </w:p>
        </w:tc>
        <w:tc>
          <w:tcPr>
            <w:tcW w:w="464"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S</w:t>
            </w:r>
          </w:p>
        </w:tc>
        <w:tc>
          <w:tcPr>
            <w:tcW w:w="352" w:type="pct"/>
            <w:gridSpan w:val="2"/>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kHz</w:t>
            </w:r>
          </w:p>
        </w:tc>
      </w:tr>
      <w:tr w:rsidR="005D0CFC" w:rsidRPr="005D0CFC">
        <w:trPr>
          <w:gridBefore w:val="1"/>
          <w:wBefore w:w="8" w:type="pct"/>
          <w:trHeight w:val="300"/>
        </w:trPr>
        <w:tc>
          <w:tcPr>
            <w:tcW w:w="1319" w:type="pct"/>
            <w:tcBorders>
              <w:top w:val="nil"/>
              <w:left w:val="nil"/>
              <w:bottom w:val="nil"/>
              <w:right w:val="nil"/>
            </w:tcBorders>
            <w:shd w:val="clear" w:color="auto" w:fill="auto"/>
            <w:noWrap/>
            <w:vAlign w:val="bottom"/>
          </w:tcPr>
          <w:p w:rsidR="005D0CFC" w:rsidRPr="005D0CFC" w:rsidRDefault="005D0CFC" w:rsidP="005D0CFC">
            <w:pPr>
              <w:spacing w:after="0" w:line="240" w:lineRule="auto"/>
              <w:ind w:left="720"/>
              <w:rPr>
                <w:rFonts w:ascii="Calibri" w:eastAsia="Times New Roman" w:hAnsi="Calibri" w:cs="Times New Roman"/>
                <w:color w:val="000000"/>
              </w:rPr>
            </w:pPr>
            <w:proofErr w:type="spellStart"/>
            <w:r w:rsidRPr="005D0CFC">
              <w:rPr>
                <w:rFonts w:ascii="Calibri" w:eastAsia="Times New Roman" w:hAnsi="Calibri" w:cs="Times New Roman"/>
                <w:color w:val="000000"/>
              </w:rPr>
              <w:t>receiver_coding_scheme</w:t>
            </w:r>
            <w:proofErr w:type="spellEnd"/>
          </w:p>
        </w:tc>
        <w:tc>
          <w:tcPr>
            <w:tcW w:w="2417"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 xml:space="preserve">Manufacturer specification of coding scheme.  For Vemco receivers, either the name of a </w:t>
            </w:r>
            <w:proofErr w:type="spellStart"/>
            <w:r w:rsidRPr="005D0CFC">
              <w:rPr>
                <w:rFonts w:ascii="Calibri" w:eastAsia="Times New Roman" w:hAnsi="Calibri" w:cs="Times New Roman"/>
                <w:color w:val="000000"/>
              </w:rPr>
              <w:t>codemap</w:t>
            </w:r>
            <w:proofErr w:type="spellEnd"/>
            <w:r w:rsidRPr="005D0CFC">
              <w:rPr>
                <w:rFonts w:ascii="Calibri" w:eastAsia="Times New Roman" w:hAnsi="Calibri" w:cs="Times New Roman"/>
                <w:color w:val="000000"/>
              </w:rPr>
              <w:t xml:space="preserve"> or a list of tag </w:t>
            </w:r>
            <w:proofErr w:type="spellStart"/>
            <w:r w:rsidRPr="005D0CFC">
              <w:rPr>
                <w:rFonts w:ascii="Calibri" w:eastAsia="Times New Roman" w:hAnsi="Calibri" w:cs="Times New Roman"/>
                <w:color w:val="000000"/>
              </w:rPr>
              <w:t>codespaces</w:t>
            </w:r>
            <w:proofErr w:type="spellEnd"/>
            <w:r w:rsidRPr="005D0CFC">
              <w:rPr>
                <w:rFonts w:ascii="Calibri" w:eastAsia="Times New Roman" w:hAnsi="Calibri" w:cs="Times New Roman"/>
                <w:color w:val="000000"/>
              </w:rPr>
              <w:t xml:space="preserve">, separated by commas.  See </w:t>
            </w:r>
            <w:r w:rsidR="008F774A">
              <w:rPr>
                <w:rFonts w:ascii="Calibri" w:eastAsia="Times New Roman" w:hAnsi="Calibri" w:cs="Times New Roman"/>
                <w:color w:val="000000"/>
              </w:rPr>
              <w:t>Appendix A</w:t>
            </w:r>
            <w:r w:rsidRPr="005D0CFC">
              <w:rPr>
                <w:rFonts w:ascii="Calibri" w:eastAsia="Times New Roman" w:hAnsi="Calibri" w:cs="Times New Roman"/>
                <w:color w:val="000000"/>
              </w:rPr>
              <w:t xml:space="preserve"> for list of allowed terms</w:t>
            </w:r>
          </w:p>
        </w:tc>
        <w:tc>
          <w:tcPr>
            <w:tcW w:w="441" w:type="pct"/>
            <w:tcBorders>
              <w:top w:val="nil"/>
              <w:left w:val="nil"/>
              <w:bottom w:val="nil"/>
              <w:right w:val="nil"/>
            </w:tcBorders>
            <w:shd w:val="clear" w:color="000000" w:fill="DBE5F1"/>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commentRangeStart w:id="14"/>
            <w:proofErr w:type="gramStart"/>
            <w:r w:rsidRPr="005D0CFC">
              <w:rPr>
                <w:rFonts w:ascii="Calibri" w:eastAsia="Times New Roman" w:hAnsi="Calibri" w:cs="Times New Roman"/>
                <w:color w:val="000000"/>
              </w:rPr>
              <w:t>required</w:t>
            </w:r>
            <w:commentRangeEnd w:id="14"/>
            <w:proofErr w:type="gramEnd"/>
            <w:r w:rsidR="00A33255">
              <w:rPr>
                <w:rStyle w:val="CommentReference"/>
                <w:vanish/>
              </w:rPr>
              <w:commentReference w:id="14"/>
            </w:r>
          </w:p>
        </w:tc>
        <w:tc>
          <w:tcPr>
            <w:tcW w:w="464"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S</w:t>
            </w:r>
          </w:p>
        </w:tc>
        <w:tc>
          <w:tcPr>
            <w:tcW w:w="352" w:type="pct"/>
            <w:gridSpan w:val="2"/>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5D0CFC" w:rsidRPr="005D0CFC">
        <w:trPr>
          <w:gridBefore w:val="1"/>
          <w:wBefore w:w="8" w:type="pct"/>
          <w:trHeight w:val="300"/>
        </w:trPr>
        <w:tc>
          <w:tcPr>
            <w:tcW w:w="1319" w:type="pct"/>
            <w:tcBorders>
              <w:top w:val="nil"/>
              <w:left w:val="nil"/>
              <w:bottom w:val="nil"/>
              <w:right w:val="nil"/>
            </w:tcBorders>
            <w:shd w:val="clear" w:color="auto" w:fill="auto"/>
            <w:noWrap/>
            <w:vAlign w:val="bottom"/>
          </w:tcPr>
          <w:p w:rsidR="005D0CFC" w:rsidRPr="005D0CFC" w:rsidRDefault="005D0CFC" w:rsidP="005D0CFC">
            <w:pPr>
              <w:spacing w:after="0" w:line="240" w:lineRule="auto"/>
              <w:ind w:left="720"/>
              <w:rPr>
                <w:rFonts w:ascii="Calibri" w:eastAsia="Times New Roman" w:hAnsi="Calibri" w:cs="Times New Roman"/>
                <w:color w:val="000000"/>
              </w:rPr>
            </w:pPr>
            <w:proofErr w:type="spellStart"/>
            <w:r w:rsidRPr="005D0CFC">
              <w:rPr>
                <w:rFonts w:ascii="Calibri" w:eastAsia="Times New Roman" w:hAnsi="Calibri" w:cs="Times New Roman"/>
                <w:color w:val="000000"/>
              </w:rPr>
              <w:t>receiver_serial_number</w:t>
            </w:r>
            <w:proofErr w:type="spellEnd"/>
          </w:p>
        </w:tc>
        <w:tc>
          <w:tcPr>
            <w:tcW w:w="2417"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Serial number of receiver.  Note: Vemco has been inconsistent in reporting legacy serial numbers that include non-numeric characters; the letters could be a prefix or suffix to a number.  Put letters before the number (i.e., H3886, not 3886H).</w:t>
            </w:r>
          </w:p>
        </w:tc>
        <w:tc>
          <w:tcPr>
            <w:tcW w:w="441" w:type="pct"/>
            <w:tcBorders>
              <w:top w:val="nil"/>
              <w:left w:val="nil"/>
              <w:bottom w:val="nil"/>
              <w:right w:val="nil"/>
            </w:tcBorders>
            <w:shd w:val="clear" w:color="000000" w:fill="DBE5F1"/>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required</w:t>
            </w:r>
          </w:p>
        </w:tc>
        <w:tc>
          <w:tcPr>
            <w:tcW w:w="464"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S</w:t>
            </w:r>
          </w:p>
        </w:tc>
        <w:tc>
          <w:tcPr>
            <w:tcW w:w="352" w:type="pct"/>
            <w:gridSpan w:val="2"/>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5D0CFC" w:rsidRPr="005D0CFC">
        <w:trPr>
          <w:gridBefore w:val="1"/>
          <w:wBefore w:w="8" w:type="pct"/>
          <w:trHeight w:val="300"/>
        </w:trPr>
        <w:tc>
          <w:tcPr>
            <w:tcW w:w="1319" w:type="pct"/>
            <w:tcBorders>
              <w:top w:val="nil"/>
              <w:left w:val="nil"/>
              <w:bottom w:val="nil"/>
              <w:right w:val="nil"/>
            </w:tcBorders>
            <w:shd w:val="clear" w:color="auto" w:fill="auto"/>
            <w:noWrap/>
            <w:vAlign w:val="bottom"/>
          </w:tcPr>
          <w:p w:rsidR="005D0CFC" w:rsidRPr="005D0CFC" w:rsidRDefault="005D0CFC" w:rsidP="005D0CFC">
            <w:pPr>
              <w:spacing w:after="0" w:line="240" w:lineRule="auto"/>
              <w:ind w:left="720"/>
              <w:rPr>
                <w:rFonts w:ascii="Calibri" w:eastAsia="Times New Roman" w:hAnsi="Calibri" w:cs="Times New Roman"/>
                <w:color w:val="000000"/>
              </w:rPr>
            </w:pPr>
            <w:proofErr w:type="spellStart"/>
            <w:r w:rsidRPr="005D0CFC">
              <w:rPr>
                <w:rFonts w:ascii="Calibri" w:eastAsia="Times New Roman" w:hAnsi="Calibri" w:cs="Times New Roman"/>
                <w:color w:val="000000"/>
              </w:rPr>
              <w:t>deployment_latitude</w:t>
            </w:r>
            <w:proofErr w:type="spellEnd"/>
          </w:p>
        </w:tc>
        <w:tc>
          <w:tcPr>
            <w:tcW w:w="2417"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Latitude where receiver entered the water, in decimal degrees</w:t>
            </w:r>
          </w:p>
        </w:tc>
        <w:tc>
          <w:tcPr>
            <w:tcW w:w="441" w:type="pct"/>
            <w:tcBorders>
              <w:top w:val="nil"/>
              <w:left w:val="nil"/>
              <w:bottom w:val="nil"/>
              <w:right w:val="nil"/>
            </w:tcBorders>
            <w:shd w:val="clear" w:color="000000" w:fill="DBE5F1"/>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required</w:t>
            </w:r>
          </w:p>
        </w:tc>
        <w:tc>
          <w:tcPr>
            <w:tcW w:w="464"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N</w:t>
            </w:r>
          </w:p>
        </w:tc>
        <w:tc>
          <w:tcPr>
            <w:tcW w:w="352" w:type="pct"/>
            <w:gridSpan w:val="2"/>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roofErr w:type="spellStart"/>
            <w:r w:rsidRPr="005D0CFC">
              <w:rPr>
                <w:rFonts w:ascii="Calibri" w:eastAsia="Times New Roman" w:hAnsi="Calibri" w:cs="Times New Roman"/>
                <w:color w:val="000000"/>
              </w:rPr>
              <w:t>degrees_north</w:t>
            </w:r>
            <w:proofErr w:type="spellEnd"/>
          </w:p>
        </w:tc>
      </w:tr>
      <w:tr w:rsidR="005D0CFC" w:rsidRPr="005D0CFC">
        <w:trPr>
          <w:gridBefore w:val="1"/>
          <w:wBefore w:w="8" w:type="pct"/>
          <w:trHeight w:val="300"/>
        </w:trPr>
        <w:tc>
          <w:tcPr>
            <w:tcW w:w="1319" w:type="pct"/>
            <w:tcBorders>
              <w:top w:val="nil"/>
              <w:left w:val="nil"/>
              <w:bottom w:val="nil"/>
              <w:right w:val="nil"/>
            </w:tcBorders>
            <w:shd w:val="clear" w:color="auto" w:fill="auto"/>
            <w:noWrap/>
            <w:vAlign w:val="bottom"/>
          </w:tcPr>
          <w:p w:rsidR="005D0CFC" w:rsidRPr="005D0CFC" w:rsidRDefault="005D0CFC" w:rsidP="005D0CFC">
            <w:pPr>
              <w:spacing w:after="0" w:line="240" w:lineRule="auto"/>
              <w:ind w:left="720"/>
              <w:rPr>
                <w:rFonts w:ascii="Calibri" w:eastAsia="Times New Roman" w:hAnsi="Calibri" w:cs="Times New Roman"/>
                <w:color w:val="000000"/>
              </w:rPr>
            </w:pPr>
            <w:proofErr w:type="spellStart"/>
            <w:r w:rsidRPr="005D0CFC">
              <w:rPr>
                <w:rFonts w:ascii="Calibri" w:eastAsia="Times New Roman" w:hAnsi="Calibri" w:cs="Times New Roman"/>
                <w:color w:val="000000"/>
              </w:rPr>
              <w:t>deployment_longitude</w:t>
            </w:r>
            <w:proofErr w:type="spellEnd"/>
          </w:p>
        </w:tc>
        <w:tc>
          <w:tcPr>
            <w:tcW w:w="2417"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Longitude where receiver entered the water, in decimal degrees</w:t>
            </w:r>
          </w:p>
        </w:tc>
        <w:tc>
          <w:tcPr>
            <w:tcW w:w="441" w:type="pct"/>
            <w:tcBorders>
              <w:top w:val="nil"/>
              <w:left w:val="nil"/>
              <w:bottom w:val="nil"/>
              <w:right w:val="nil"/>
            </w:tcBorders>
            <w:shd w:val="clear" w:color="000000" w:fill="DBE5F1"/>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required</w:t>
            </w:r>
          </w:p>
        </w:tc>
        <w:tc>
          <w:tcPr>
            <w:tcW w:w="464"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N</w:t>
            </w:r>
          </w:p>
        </w:tc>
        <w:tc>
          <w:tcPr>
            <w:tcW w:w="352" w:type="pct"/>
            <w:gridSpan w:val="2"/>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roofErr w:type="spellStart"/>
            <w:r w:rsidRPr="005D0CFC">
              <w:rPr>
                <w:rFonts w:ascii="Calibri" w:eastAsia="Times New Roman" w:hAnsi="Calibri" w:cs="Times New Roman"/>
                <w:color w:val="000000"/>
              </w:rPr>
              <w:t>degrees_east</w:t>
            </w:r>
            <w:proofErr w:type="spellEnd"/>
          </w:p>
        </w:tc>
      </w:tr>
      <w:tr w:rsidR="005D0CFC" w:rsidRPr="005D0CFC">
        <w:trPr>
          <w:gridBefore w:val="1"/>
          <w:wBefore w:w="8" w:type="pct"/>
          <w:trHeight w:val="300"/>
        </w:trPr>
        <w:tc>
          <w:tcPr>
            <w:tcW w:w="1319" w:type="pct"/>
            <w:tcBorders>
              <w:top w:val="nil"/>
              <w:left w:val="nil"/>
              <w:bottom w:val="nil"/>
              <w:right w:val="nil"/>
            </w:tcBorders>
            <w:shd w:val="clear" w:color="auto" w:fill="auto"/>
            <w:noWrap/>
            <w:vAlign w:val="bottom"/>
          </w:tcPr>
          <w:p w:rsidR="005D0CFC" w:rsidRPr="005D0CFC" w:rsidRDefault="005D0CFC" w:rsidP="005D0CFC">
            <w:pPr>
              <w:spacing w:after="0" w:line="240" w:lineRule="auto"/>
              <w:ind w:left="720"/>
              <w:rPr>
                <w:rFonts w:ascii="Calibri" w:eastAsia="Times New Roman" w:hAnsi="Calibri" w:cs="Times New Roman"/>
                <w:color w:val="000000"/>
              </w:rPr>
            </w:pPr>
            <w:proofErr w:type="spellStart"/>
            <w:r w:rsidRPr="005D0CFC">
              <w:rPr>
                <w:rFonts w:ascii="Calibri" w:eastAsia="Times New Roman" w:hAnsi="Calibri" w:cs="Times New Roman"/>
                <w:color w:val="000000"/>
              </w:rPr>
              <w:t>deployment_datetime_utc</w:t>
            </w:r>
            <w:proofErr w:type="spellEnd"/>
          </w:p>
        </w:tc>
        <w:tc>
          <w:tcPr>
            <w:tcW w:w="2417"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Date and time of deployment, in ISO 8601 format.</w:t>
            </w:r>
          </w:p>
        </w:tc>
        <w:tc>
          <w:tcPr>
            <w:tcW w:w="441" w:type="pct"/>
            <w:tcBorders>
              <w:top w:val="nil"/>
              <w:left w:val="nil"/>
              <w:bottom w:val="nil"/>
              <w:right w:val="nil"/>
            </w:tcBorders>
            <w:shd w:val="clear" w:color="000000" w:fill="DBE5F1"/>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required</w:t>
            </w:r>
          </w:p>
        </w:tc>
        <w:tc>
          <w:tcPr>
            <w:tcW w:w="464"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S</w:t>
            </w:r>
          </w:p>
        </w:tc>
        <w:tc>
          <w:tcPr>
            <w:tcW w:w="352" w:type="pct"/>
            <w:gridSpan w:val="2"/>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5D0CFC" w:rsidRPr="005D0CFC">
        <w:trPr>
          <w:gridBefore w:val="1"/>
          <w:wBefore w:w="8" w:type="pct"/>
          <w:trHeight w:val="300"/>
        </w:trPr>
        <w:tc>
          <w:tcPr>
            <w:tcW w:w="1319" w:type="pct"/>
            <w:tcBorders>
              <w:top w:val="nil"/>
              <w:left w:val="nil"/>
              <w:bottom w:val="nil"/>
              <w:right w:val="nil"/>
            </w:tcBorders>
            <w:shd w:val="clear" w:color="auto" w:fill="auto"/>
            <w:noWrap/>
            <w:vAlign w:val="bottom"/>
          </w:tcPr>
          <w:p w:rsidR="005D0CFC" w:rsidRPr="005D0CFC" w:rsidRDefault="005D0CFC" w:rsidP="005D0CFC">
            <w:pPr>
              <w:spacing w:after="0" w:line="240" w:lineRule="auto"/>
              <w:ind w:left="720"/>
              <w:rPr>
                <w:rFonts w:ascii="Calibri" w:eastAsia="Times New Roman" w:hAnsi="Calibri" w:cs="Times New Roman"/>
                <w:i/>
                <w:color w:val="000000"/>
              </w:rPr>
            </w:pPr>
            <w:proofErr w:type="spellStart"/>
            <w:r w:rsidRPr="005D0CFC">
              <w:rPr>
                <w:rFonts w:ascii="Calibri" w:eastAsia="Times New Roman" w:hAnsi="Calibri" w:cs="Times New Roman"/>
                <w:i/>
                <w:color w:val="000000"/>
              </w:rPr>
              <w:t>deployment_id</w:t>
            </w:r>
            <w:proofErr w:type="spellEnd"/>
          </w:p>
        </w:tc>
        <w:tc>
          <w:tcPr>
            <w:tcW w:w="2417"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Project-specific ID for the deployment</w:t>
            </w:r>
          </w:p>
        </w:tc>
        <w:tc>
          <w:tcPr>
            <w:tcW w:w="441" w:type="pct"/>
            <w:tcBorders>
              <w:top w:val="nil"/>
              <w:left w:val="nil"/>
              <w:bottom w:val="nil"/>
              <w:right w:val="nil"/>
            </w:tcBorders>
            <w:shd w:val="clear" w:color="000000" w:fill="DBE5F1"/>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required</w:t>
            </w:r>
          </w:p>
        </w:tc>
        <w:tc>
          <w:tcPr>
            <w:tcW w:w="464"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S</w:t>
            </w:r>
          </w:p>
        </w:tc>
        <w:tc>
          <w:tcPr>
            <w:tcW w:w="352" w:type="pct"/>
            <w:gridSpan w:val="2"/>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5D0CFC" w:rsidRPr="005D0CFC">
        <w:trPr>
          <w:gridBefore w:val="1"/>
          <w:wBefore w:w="8" w:type="pct"/>
          <w:trHeight w:val="300"/>
        </w:trPr>
        <w:tc>
          <w:tcPr>
            <w:tcW w:w="1319" w:type="pct"/>
            <w:tcBorders>
              <w:top w:val="nil"/>
              <w:left w:val="nil"/>
              <w:bottom w:val="nil"/>
              <w:right w:val="nil"/>
            </w:tcBorders>
            <w:shd w:val="clear" w:color="auto" w:fill="auto"/>
            <w:noWrap/>
            <w:vAlign w:val="bottom"/>
          </w:tcPr>
          <w:p w:rsidR="005D0CFC" w:rsidRPr="005D0CFC" w:rsidRDefault="005D0CFC" w:rsidP="005D0CFC">
            <w:pPr>
              <w:spacing w:after="0" w:line="240" w:lineRule="auto"/>
              <w:ind w:left="720"/>
              <w:rPr>
                <w:rFonts w:ascii="Calibri" w:eastAsia="Times New Roman" w:hAnsi="Calibri" w:cs="Times New Roman"/>
                <w:color w:val="000000"/>
              </w:rPr>
            </w:pPr>
            <w:proofErr w:type="spellStart"/>
            <w:r w:rsidRPr="005D0CFC">
              <w:rPr>
                <w:rFonts w:ascii="Calibri" w:eastAsia="Times New Roman" w:hAnsi="Calibri" w:cs="Times New Roman"/>
                <w:color w:val="000000"/>
              </w:rPr>
              <w:t>array_name</w:t>
            </w:r>
            <w:proofErr w:type="spellEnd"/>
          </w:p>
        </w:tc>
        <w:tc>
          <w:tcPr>
            <w:tcW w:w="2417"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Name for an array/line/grouping of receivers</w:t>
            </w:r>
          </w:p>
        </w:tc>
        <w:tc>
          <w:tcPr>
            <w:tcW w:w="441"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optional</w:t>
            </w:r>
          </w:p>
        </w:tc>
        <w:tc>
          <w:tcPr>
            <w:tcW w:w="464"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S</w:t>
            </w:r>
          </w:p>
        </w:tc>
        <w:tc>
          <w:tcPr>
            <w:tcW w:w="352" w:type="pct"/>
            <w:gridSpan w:val="2"/>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5D0CFC" w:rsidRPr="005D0CFC">
        <w:trPr>
          <w:gridBefore w:val="1"/>
          <w:wBefore w:w="8" w:type="pct"/>
          <w:trHeight w:val="300"/>
        </w:trPr>
        <w:tc>
          <w:tcPr>
            <w:tcW w:w="1319" w:type="pct"/>
            <w:tcBorders>
              <w:top w:val="nil"/>
              <w:left w:val="nil"/>
              <w:bottom w:val="nil"/>
              <w:right w:val="nil"/>
            </w:tcBorders>
            <w:shd w:val="clear" w:color="auto" w:fill="auto"/>
            <w:noWrap/>
            <w:vAlign w:val="bottom"/>
          </w:tcPr>
          <w:p w:rsidR="005D0CFC" w:rsidRPr="005D0CFC" w:rsidRDefault="005D0CFC" w:rsidP="005D0CFC">
            <w:pPr>
              <w:spacing w:after="0" w:line="240" w:lineRule="auto"/>
              <w:ind w:left="720"/>
              <w:rPr>
                <w:rFonts w:ascii="Calibri" w:eastAsia="Times New Roman" w:hAnsi="Calibri" w:cs="Times New Roman"/>
                <w:color w:val="000000"/>
              </w:rPr>
            </w:pPr>
            <w:proofErr w:type="spellStart"/>
            <w:r w:rsidRPr="005D0CFC">
              <w:rPr>
                <w:rFonts w:ascii="Calibri" w:eastAsia="Times New Roman" w:hAnsi="Calibri" w:cs="Times New Roman"/>
                <w:color w:val="000000"/>
              </w:rPr>
              <w:t>station_name</w:t>
            </w:r>
            <w:proofErr w:type="spellEnd"/>
          </w:p>
        </w:tc>
        <w:tc>
          <w:tcPr>
            <w:tcW w:w="2417"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Name for a position within that grouping</w:t>
            </w:r>
          </w:p>
        </w:tc>
        <w:tc>
          <w:tcPr>
            <w:tcW w:w="441"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optional</w:t>
            </w:r>
          </w:p>
        </w:tc>
        <w:tc>
          <w:tcPr>
            <w:tcW w:w="464"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S</w:t>
            </w:r>
          </w:p>
        </w:tc>
        <w:tc>
          <w:tcPr>
            <w:tcW w:w="352" w:type="pct"/>
            <w:gridSpan w:val="2"/>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5D0CFC" w:rsidRPr="005D0CFC">
        <w:trPr>
          <w:gridBefore w:val="1"/>
          <w:wBefore w:w="8" w:type="pct"/>
          <w:trHeight w:val="300"/>
        </w:trPr>
        <w:tc>
          <w:tcPr>
            <w:tcW w:w="1319" w:type="pct"/>
            <w:tcBorders>
              <w:top w:val="nil"/>
              <w:left w:val="nil"/>
              <w:bottom w:val="nil"/>
              <w:right w:val="nil"/>
            </w:tcBorders>
            <w:shd w:val="clear" w:color="auto" w:fill="auto"/>
            <w:noWrap/>
            <w:vAlign w:val="bottom"/>
          </w:tcPr>
          <w:p w:rsidR="005D0CFC" w:rsidRPr="005D0CFC" w:rsidRDefault="005D0CFC" w:rsidP="005D0CFC">
            <w:pPr>
              <w:spacing w:after="0" w:line="240" w:lineRule="auto"/>
              <w:ind w:left="720"/>
              <w:rPr>
                <w:rFonts w:ascii="Calibri" w:eastAsia="Times New Roman" w:hAnsi="Calibri" w:cs="Times New Roman"/>
                <w:color w:val="000000"/>
              </w:rPr>
            </w:pPr>
            <w:proofErr w:type="spellStart"/>
            <w:r w:rsidRPr="005D0CFC">
              <w:rPr>
                <w:rFonts w:ascii="Calibri" w:eastAsia="Times New Roman" w:hAnsi="Calibri" w:cs="Times New Roman"/>
                <w:color w:val="000000"/>
              </w:rPr>
              <w:t>station_latitude</w:t>
            </w:r>
            <w:proofErr w:type="spellEnd"/>
          </w:p>
        </w:tc>
        <w:tc>
          <w:tcPr>
            <w:tcW w:w="2417"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Nominal latitude of named station</w:t>
            </w:r>
          </w:p>
        </w:tc>
        <w:tc>
          <w:tcPr>
            <w:tcW w:w="441"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optional</w:t>
            </w:r>
          </w:p>
        </w:tc>
        <w:tc>
          <w:tcPr>
            <w:tcW w:w="464"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N</w:t>
            </w:r>
          </w:p>
        </w:tc>
        <w:tc>
          <w:tcPr>
            <w:tcW w:w="352" w:type="pct"/>
            <w:gridSpan w:val="2"/>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roofErr w:type="spellStart"/>
            <w:r w:rsidRPr="005D0CFC">
              <w:rPr>
                <w:rFonts w:ascii="Calibri" w:eastAsia="Times New Roman" w:hAnsi="Calibri" w:cs="Times New Roman"/>
                <w:color w:val="000000"/>
              </w:rPr>
              <w:t>degrees_north</w:t>
            </w:r>
            <w:proofErr w:type="spellEnd"/>
          </w:p>
        </w:tc>
      </w:tr>
      <w:tr w:rsidR="005D0CFC" w:rsidRPr="005D0CFC">
        <w:trPr>
          <w:gridBefore w:val="1"/>
          <w:wBefore w:w="8" w:type="pct"/>
          <w:trHeight w:val="300"/>
        </w:trPr>
        <w:tc>
          <w:tcPr>
            <w:tcW w:w="1319" w:type="pct"/>
            <w:tcBorders>
              <w:top w:val="nil"/>
              <w:left w:val="nil"/>
              <w:bottom w:val="nil"/>
              <w:right w:val="nil"/>
            </w:tcBorders>
            <w:shd w:val="clear" w:color="auto" w:fill="auto"/>
            <w:noWrap/>
            <w:vAlign w:val="bottom"/>
          </w:tcPr>
          <w:p w:rsidR="005D0CFC" w:rsidRPr="005D0CFC" w:rsidRDefault="005D0CFC" w:rsidP="005D0CFC">
            <w:pPr>
              <w:spacing w:after="0" w:line="240" w:lineRule="auto"/>
              <w:ind w:left="720"/>
              <w:rPr>
                <w:rFonts w:ascii="Calibri" w:eastAsia="Times New Roman" w:hAnsi="Calibri" w:cs="Times New Roman"/>
                <w:color w:val="000000"/>
              </w:rPr>
            </w:pPr>
            <w:proofErr w:type="spellStart"/>
            <w:r w:rsidRPr="005D0CFC">
              <w:rPr>
                <w:rFonts w:ascii="Calibri" w:eastAsia="Times New Roman" w:hAnsi="Calibri" w:cs="Times New Roman"/>
                <w:color w:val="000000"/>
              </w:rPr>
              <w:t>station_longitude</w:t>
            </w:r>
            <w:proofErr w:type="spellEnd"/>
          </w:p>
        </w:tc>
        <w:tc>
          <w:tcPr>
            <w:tcW w:w="2417"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Nominal longitude of named station</w:t>
            </w:r>
          </w:p>
        </w:tc>
        <w:tc>
          <w:tcPr>
            <w:tcW w:w="441"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optional</w:t>
            </w:r>
          </w:p>
        </w:tc>
        <w:tc>
          <w:tcPr>
            <w:tcW w:w="464"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N</w:t>
            </w:r>
          </w:p>
        </w:tc>
        <w:tc>
          <w:tcPr>
            <w:tcW w:w="352" w:type="pct"/>
            <w:gridSpan w:val="2"/>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roofErr w:type="spellStart"/>
            <w:r w:rsidRPr="005D0CFC">
              <w:rPr>
                <w:rFonts w:ascii="Calibri" w:eastAsia="Times New Roman" w:hAnsi="Calibri" w:cs="Times New Roman"/>
                <w:color w:val="000000"/>
              </w:rPr>
              <w:t>degrees_east</w:t>
            </w:r>
            <w:proofErr w:type="spellEnd"/>
          </w:p>
        </w:tc>
      </w:tr>
      <w:tr w:rsidR="005D0CFC" w:rsidRPr="005D0CFC">
        <w:trPr>
          <w:gridBefore w:val="1"/>
          <w:wBefore w:w="8" w:type="pct"/>
          <w:trHeight w:val="300"/>
        </w:trPr>
        <w:tc>
          <w:tcPr>
            <w:tcW w:w="1319" w:type="pct"/>
            <w:tcBorders>
              <w:top w:val="nil"/>
              <w:left w:val="nil"/>
              <w:bottom w:val="nil"/>
              <w:right w:val="nil"/>
            </w:tcBorders>
            <w:shd w:val="clear" w:color="auto" w:fill="auto"/>
            <w:noWrap/>
            <w:vAlign w:val="bottom"/>
          </w:tcPr>
          <w:p w:rsidR="005D0CFC" w:rsidRPr="005D0CFC" w:rsidRDefault="005D0CFC" w:rsidP="005D0CFC">
            <w:pPr>
              <w:spacing w:after="0" w:line="240" w:lineRule="auto"/>
              <w:ind w:left="720"/>
              <w:rPr>
                <w:rFonts w:ascii="Calibri" w:eastAsia="Times New Roman" w:hAnsi="Calibri" w:cs="Times New Roman"/>
                <w:color w:val="000000"/>
              </w:rPr>
            </w:pPr>
            <w:proofErr w:type="spellStart"/>
            <w:r w:rsidRPr="005D0CFC">
              <w:rPr>
                <w:rFonts w:ascii="Calibri" w:eastAsia="Times New Roman" w:hAnsi="Calibri" w:cs="Times New Roman"/>
                <w:color w:val="000000"/>
              </w:rPr>
              <w:t>platform_type</w:t>
            </w:r>
            <w:proofErr w:type="spellEnd"/>
          </w:p>
        </w:tc>
        <w:tc>
          <w:tcPr>
            <w:tcW w:w="2417"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 xml:space="preserve">Type of platform (animal or other) to which receiver was attached.  See </w:t>
            </w:r>
            <w:r w:rsidR="008F774A">
              <w:rPr>
                <w:rFonts w:ascii="Calibri" w:eastAsia="Times New Roman" w:hAnsi="Calibri" w:cs="Times New Roman"/>
                <w:color w:val="000000"/>
              </w:rPr>
              <w:t>Appendix A</w:t>
            </w:r>
            <w:r w:rsidRPr="005D0CFC">
              <w:rPr>
                <w:rFonts w:ascii="Calibri" w:eastAsia="Times New Roman" w:hAnsi="Calibri" w:cs="Times New Roman"/>
                <w:color w:val="000000"/>
              </w:rPr>
              <w:t xml:space="preserve"> for list of terms.</w:t>
            </w:r>
          </w:p>
        </w:tc>
        <w:tc>
          <w:tcPr>
            <w:tcW w:w="441" w:type="pct"/>
            <w:tcBorders>
              <w:top w:val="nil"/>
              <w:left w:val="nil"/>
              <w:bottom w:val="nil"/>
              <w:right w:val="nil"/>
            </w:tcBorders>
            <w:shd w:val="clear" w:color="000000" w:fill="DBE5F1"/>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required</w:t>
            </w:r>
          </w:p>
        </w:tc>
        <w:tc>
          <w:tcPr>
            <w:tcW w:w="464"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S</w:t>
            </w:r>
          </w:p>
        </w:tc>
        <w:tc>
          <w:tcPr>
            <w:tcW w:w="352" w:type="pct"/>
            <w:gridSpan w:val="2"/>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5D0CFC" w:rsidRPr="005D0CFC">
        <w:trPr>
          <w:gridBefore w:val="1"/>
          <w:wBefore w:w="8" w:type="pct"/>
          <w:trHeight w:val="300"/>
        </w:trPr>
        <w:tc>
          <w:tcPr>
            <w:tcW w:w="1319" w:type="pct"/>
            <w:tcBorders>
              <w:top w:val="nil"/>
              <w:left w:val="nil"/>
              <w:bottom w:val="nil"/>
              <w:right w:val="nil"/>
            </w:tcBorders>
            <w:shd w:val="clear" w:color="auto" w:fill="auto"/>
            <w:noWrap/>
            <w:vAlign w:val="bottom"/>
          </w:tcPr>
          <w:p w:rsidR="005D0CFC" w:rsidRPr="005D0CFC" w:rsidRDefault="005D0CFC" w:rsidP="005D0CFC">
            <w:pPr>
              <w:spacing w:after="0" w:line="240" w:lineRule="auto"/>
              <w:ind w:left="720"/>
              <w:rPr>
                <w:rFonts w:ascii="Calibri" w:eastAsia="Times New Roman" w:hAnsi="Calibri" w:cs="Times New Roman"/>
                <w:i/>
                <w:color w:val="000000"/>
              </w:rPr>
            </w:pPr>
            <w:commentRangeStart w:id="15"/>
            <w:proofErr w:type="spellStart"/>
            <w:proofErr w:type="gramStart"/>
            <w:r w:rsidRPr="005D0CFC">
              <w:rPr>
                <w:rFonts w:ascii="Calibri" w:eastAsia="Times New Roman" w:hAnsi="Calibri" w:cs="Times New Roman"/>
                <w:i/>
                <w:color w:val="000000"/>
              </w:rPr>
              <w:t>platform</w:t>
            </w:r>
            <w:proofErr w:type="gramEnd"/>
            <w:r w:rsidRPr="005D0CFC">
              <w:rPr>
                <w:rFonts w:ascii="Calibri" w:eastAsia="Times New Roman" w:hAnsi="Calibri" w:cs="Times New Roman"/>
                <w:i/>
                <w:color w:val="000000"/>
              </w:rPr>
              <w:t>_reference</w:t>
            </w:r>
            <w:commentRangeEnd w:id="15"/>
            <w:proofErr w:type="spellEnd"/>
            <w:r w:rsidR="00A33255">
              <w:rPr>
                <w:rStyle w:val="CommentReference"/>
                <w:vanish/>
              </w:rPr>
              <w:commentReference w:id="15"/>
            </w:r>
          </w:p>
        </w:tc>
        <w:tc>
          <w:tcPr>
            <w:tcW w:w="2417"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Project-specific reference (ID, URL, etc.) pointing to records about other characteristics of the platform</w:t>
            </w:r>
          </w:p>
        </w:tc>
        <w:tc>
          <w:tcPr>
            <w:tcW w:w="441" w:type="pct"/>
            <w:tcBorders>
              <w:top w:val="nil"/>
              <w:left w:val="nil"/>
              <w:bottom w:val="nil"/>
              <w:right w:val="nil"/>
            </w:tcBorders>
            <w:shd w:val="clear" w:color="000000" w:fill="DBE5F1"/>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required</w:t>
            </w:r>
          </w:p>
        </w:tc>
        <w:tc>
          <w:tcPr>
            <w:tcW w:w="464"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S</w:t>
            </w:r>
          </w:p>
        </w:tc>
        <w:tc>
          <w:tcPr>
            <w:tcW w:w="352" w:type="pct"/>
            <w:gridSpan w:val="2"/>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5D0CFC" w:rsidRPr="005D0CFC">
        <w:trPr>
          <w:gridBefore w:val="1"/>
          <w:wBefore w:w="8" w:type="pct"/>
          <w:trHeight w:val="300"/>
        </w:trPr>
        <w:tc>
          <w:tcPr>
            <w:tcW w:w="1319" w:type="pct"/>
            <w:tcBorders>
              <w:top w:val="nil"/>
              <w:left w:val="nil"/>
              <w:bottom w:val="nil"/>
              <w:right w:val="nil"/>
            </w:tcBorders>
            <w:shd w:val="clear" w:color="auto" w:fill="auto"/>
            <w:noWrap/>
            <w:vAlign w:val="bottom"/>
          </w:tcPr>
          <w:p w:rsidR="005D0CFC" w:rsidRPr="005D0CFC" w:rsidRDefault="005D0CFC" w:rsidP="005D0CFC">
            <w:pPr>
              <w:spacing w:after="0" w:line="240" w:lineRule="auto"/>
              <w:ind w:left="720"/>
              <w:rPr>
                <w:rFonts w:ascii="Calibri" w:eastAsia="Times New Roman" w:hAnsi="Calibri" w:cs="Times New Roman"/>
                <w:color w:val="000000"/>
              </w:rPr>
            </w:pPr>
            <w:proofErr w:type="spellStart"/>
            <w:r w:rsidRPr="005D0CFC">
              <w:rPr>
                <w:rFonts w:ascii="Calibri" w:eastAsia="Times New Roman" w:hAnsi="Calibri" w:cs="Times New Roman"/>
                <w:color w:val="000000"/>
              </w:rPr>
              <w:t>bottom_depth</w:t>
            </w:r>
            <w:proofErr w:type="spellEnd"/>
          </w:p>
        </w:tc>
        <w:tc>
          <w:tcPr>
            <w:tcW w:w="2417"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Bottom depth at the site of the deployment</w:t>
            </w:r>
          </w:p>
        </w:tc>
        <w:tc>
          <w:tcPr>
            <w:tcW w:w="441"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optional</w:t>
            </w:r>
          </w:p>
        </w:tc>
        <w:tc>
          <w:tcPr>
            <w:tcW w:w="464"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N</w:t>
            </w:r>
          </w:p>
        </w:tc>
        <w:tc>
          <w:tcPr>
            <w:tcW w:w="352" w:type="pct"/>
            <w:gridSpan w:val="2"/>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meters</w:t>
            </w:r>
          </w:p>
        </w:tc>
      </w:tr>
      <w:tr w:rsidR="005D0CFC" w:rsidRPr="005D0CFC">
        <w:trPr>
          <w:gridBefore w:val="1"/>
          <w:wBefore w:w="8" w:type="pct"/>
          <w:trHeight w:val="300"/>
        </w:trPr>
        <w:tc>
          <w:tcPr>
            <w:tcW w:w="1319" w:type="pct"/>
            <w:tcBorders>
              <w:top w:val="nil"/>
              <w:left w:val="nil"/>
              <w:bottom w:val="nil"/>
              <w:right w:val="nil"/>
            </w:tcBorders>
            <w:shd w:val="clear" w:color="auto" w:fill="auto"/>
            <w:noWrap/>
            <w:vAlign w:val="bottom"/>
          </w:tcPr>
          <w:p w:rsidR="005D0CFC" w:rsidRPr="005D0CFC" w:rsidRDefault="005D0CFC" w:rsidP="005D0CFC">
            <w:pPr>
              <w:spacing w:after="0" w:line="240" w:lineRule="auto"/>
              <w:ind w:left="720"/>
              <w:rPr>
                <w:rFonts w:ascii="Calibri" w:eastAsia="Times New Roman" w:hAnsi="Calibri" w:cs="Times New Roman"/>
                <w:color w:val="000000"/>
              </w:rPr>
            </w:pPr>
            <w:proofErr w:type="spellStart"/>
            <w:r w:rsidRPr="005D0CFC">
              <w:rPr>
                <w:rFonts w:ascii="Calibri" w:eastAsia="Times New Roman" w:hAnsi="Calibri" w:cs="Times New Roman"/>
                <w:color w:val="000000"/>
              </w:rPr>
              <w:t>receiver_depth</w:t>
            </w:r>
            <w:proofErr w:type="spellEnd"/>
          </w:p>
        </w:tc>
        <w:tc>
          <w:tcPr>
            <w:tcW w:w="2417"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Depth of the receiver at deployment</w:t>
            </w:r>
          </w:p>
        </w:tc>
        <w:tc>
          <w:tcPr>
            <w:tcW w:w="441" w:type="pct"/>
            <w:tcBorders>
              <w:top w:val="nil"/>
              <w:left w:val="nil"/>
              <w:bottom w:val="nil"/>
              <w:right w:val="nil"/>
            </w:tcBorders>
            <w:shd w:val="clear" w:color="000000" w:fill="DBE5F1"/>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required</w:t>
            </w:r>
          </w:p>
        </w:tc>
        <w:tc>
          <w:tcPr>
            <w:tcW w:w="464"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N</w:t>
            </w:r>
          </w:p>
        </w:tc>
        <w:tc>
          <w:tcPr>
            <w:tcW w:w="352" w:type="pct"/>
            <w:gridSpan w:val="2"/>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meters</w:t>
            </w:r>
          </w:p>
        </w:tc>
      </w:tr>
      <w:tr w:rsidR="005D0CFC" w:rsidRPr="005D0CFC">
        <w:trPr>
          <w:gridBefore w:val="1"/>
          <w:wBefore w:w="8" w:type="pct"/>
          <w:trHeight w:val="300"/>
        </w:trPr>
        <w:tc>
          <w:tcPr>
            <w:tcW w:w="1319" w:type="pct"/>
            <w:tcBorders>
              <w:top w:val="nil"/>
              <w:left w:val="nil"/>
              <w:bottom w:val="nil"/>
              <w:right w:val="nil"/>
            </w:tcBorders>
            <w:shd w:val="clear" w:color="auto" w:fill="auto"/>
            <w:noWrap/>
            <w:vAlign w:val="bottom"/>
          </w:tcPr>
          <w:p w:rsidR="005D0CFC" w:rsidRPr="005D0CFC" w:rsidRDefault="005D0CFC" w:rsidP="005D0CFC">
            <w:pPr>
              <w:spacing w:after="0" w:line="240" w:lineRule="auto"/>
              <w:ind w:left="720"/>
              <w:rPr>
                <w:rFonts w:ascii="Calibri" w:eastAsia="Times New Roman" w:hAnsi="Calibri" w:cs="Times New Roman"/>
                <w:color w:val="000000"/>
              </w:rPr>
            </w:pPr>
            <w:proofErr w:type="spellStart"/>
            <w:r w:rsidRPr="005D0CFC">
              <w:rPr>
                <w:rFonts w:ascii="Calibri" w:eastAsia="Times New Roman" w:hAnsi="Calibri" w:cs="Times New Roman"/>
                <w:color w:val="000000"/>
              </w:rPr>
              <w:t>status_in</w:t>
            </w:r>
            <w:proofErr w:type="spellEnd"/>
          </w:p>
        </w:tc>
        <w:tc>
          <w:tcPr>
            <w:tcW w:w="2417"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Was the receiver functioning immediately after deployment?</w:t>
            </w:r>
          </w:p>
        </w:tc>
        <w:tc>
          <w:tcPr>
            <w:tcW w:w="441"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optional</w:t>
            </w:r>
          </w:p>
        </w:tc>
        <w:tc>
          <w:tcPr>
            <w:tcW w:w="464"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S</w:t>
            </w:r>
          </w:p>
        </w:tc>
        <w:tc>
          <w:tcPr>
            <w:tcW w:w="352" w:type="pct"/>
            <w:gridSpan w:val="2"/>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5D0CFC" w:rsidRPr="005D0CFC">
        <w:trPr>
          <w:gridBefore w:val="1"/>
          <w:wBefore w:w="8" w:type="pct"/>
          <w:trHeight w:val="300"/>
        </w:trPr>
        <w:tc>
          <w:tcPr>
            <w:tcW w:w="1319" w:type="pct"/>
            <w:tcBorders>
              <w:top w:val="nil"/>
              <w:left w:val="nil"/>
              <w:bottom w:val="nil"/>
              <w:right w:val="nil"/>
            </w:tcBorders>
            <w:shd w:val="clear" w:color="auto" w:fill="auto"/>
            <w:noWrap/>
            <w:vAlign w:val="bottom"/>
          </w:tcPr>
          <w:p w:rsidR="005D0CFC" w:rsidRPr="005D0CFC" w:rsidRDefault="005D0CFC" w:rsidP="005D0CFC">
            <w:pPr>
              <w:spacing w:after="0" w:line="240" w:lineRule="auto"/>
              <w:ind w:left="720"/>
              <w:rPr>
                <w:rFonts w:ascii="Calibri" w:eastAsia="Times New Roman" w:hAnsi="Calibri" w:cs="Times New Roman"/>
                <w:color w:val="000000"/>
              </w:rPr>
            </w:pPr>
            <w:proofErr w:type="spellStart"/>
            <w:r w:rsidRPr="005D0CFC">
              <w:rPr>
                <w:rFonts w:ascii="Calibri" w:eastAsia="Times New Roman" w:hAnsi="Calibri" w:cs="Times New Roman"/>
                <w:color w:val="000000"/>
              </w:rPr>
              <w:t>depoyment_comments</w:t>
            </w:r>
            <w:proofErr w:type="spellEnd"/>
          </w:p>
        </w:tc>
        <w:tc>
          <w:tcPr>
            <w:tcW w:w="2417"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Free text comments regarding the deployment</w:t>
            </w:r>
          </w:p>
        </w:tc>
        <w:tc>
          <w:tcPr>
            <w:tcW w:w="441"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optional</w:t>
            </w:r>
          </w:p>
        </w:tc>
        <w:tc>
          <w:tcPr>
            <w:tcW w:w="464"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S</w:t>
            </w:r>
          </w:p>
        </w:tc>
        <w:tc>
          <w:tcPr>
            <w:tcW w:w="352" w:type="pct"/>
            <w:gridSpan w:val="2"/>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5D0CFC" w:rsidRPr="005D0CFC">
        <w:trPr>
          <w:gridBefore w:val="1"/>
          <w:wBefore w:w="8" w:type="pct"/>
          <w:trHeight w:val="300"/>
        </w:trPr>
        <w:tc>
          <w:tcPr>
            <w:tcW w:w="1319" w:type="pct"/>
            <w:tcBorders>
              <w:top w:val="nil"/>
              <w:left w:val="nil"/>
              <w:bottom w:val="nil"/>
              <w:right w:val="nil"/>
            </w:tcBorders>
            <w:shd w:val="clear" w:color="auto" w:fill="auto"/>
            <w:noWrap/>
            <w:vAlign w:val="bottom"/>
          </w:tcPr>
          <w:p w:rsidR="005D0CFC" w:rsidRPr="005D0CFC" w:rsidRDefault="005D0CFC" w:rsidP="005D0CFC">
            <w:pPr>
              <w:spacing w:after="0" w:line="240" w:lineRule="auto"/>
              <w:ind w:left="720"/>
              <w:rPr>
                <w:rFonts w:ascii="Calibri" w:eastAsia="Times New Roman" w:hAnsi="Calibri" w:cs="Times New Roman"/>
                <w:color w:val="000000"/>
              </w:rPr>
            </w:pPr>
            <w:proofErr w:type="spellStart"/>
            <w:r w:rsidRPr="005D0CFC">
              <w:rPr>
                <w:rFonts w:ascii="Calibri" w:eastAsia="Times New Roman" w:hAnsi="Calibri" w:cs="Times New Roman"/>
                <w:color w:val="000000"/>
              </w:rPr>
              <w:t>deployed_by</w:t>
            </w:r>
            <w:proofErr w:type="spellEnd"/>
          </w:p>
        </w:tc>
        <w:tc>
          <w:tcPr>
            <w:tcW w:w="2417"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Name of the person (technician, etc.) in charge of the field deployment</w:t>
            </w:r>
          </w:p>
        </w:tc>
        <w:tc>
          <w:tcPr>
            <w:tcW w:w="441"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optional</w:t>
            </w:r>
          </w:p>
        </w:tc>
        <w:tc>
          <w:tcPr>
            <w:tcW w:w="464"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S</w:t>
            </w:r>
          </w:p>
        </w:tc>
        <w:tc>
          <w:tcPr>
            <w:tcW w:w="352" w:type="pct"/>
            <w:gridSpan w:val="2"/>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5D0CFC" w:rsidRPr="005D0CFC">
        <w:trPr>
          <w:gridBefore w:val="1"/>
          <w:wBefore w:w="8" w:type="pct"/>
          <w:trHeight w:val="300"/>
        </w:trPr>
        <w:tc>
          <w:tcPr>
            <w:tcW w:w="1319" w:type="pct"/>
            <w:tcBorders>
              <w:top w:val="nil"/>
              <w:left w:val="nil"/>
              <w:bottom w:val="nil"/>
              <w:right w:val="nil"/>
            </w:tcBorders>
            <w:shd w:val="clear" w:color="auto" w:fill="auto"/>
            <w:noWrap/>
            <w:vAlign w:val="bottom"/>
          </w:tcPr>
          <w:p w:rsidR="005D0CFC" w:rsidRPr="005D0CFC" w:rsidRDefault="005D0CFC" w:rsidP="005D0CFC">
            <w:pPr>
              <w:spacing w:after="0" w:line="240" w:lineRule="auto"/>
              <w:ind w:left="720"/>
              <w:rPr>
                <w:rFonts w:ascii="Calibri" w:eastAsia="Times New Roman" w:hAnsi="Calibri" w:cs="Times New Roman"/>
                <w:color w:val="000000"/>
              </w:rPr>
            </w:pPr>
            <w:proofErr w:type="spellStart"/>
            <w:r w:rsidRPr="005D0CFC">
              <w:rPr>
                <w:rFonts w:ascii="Calibri" w:eastAsia="Times New Roman" w:hAnsi="Calibri" w:cs="Times New Roman"/>
                <w:color w:val="000000"/>
              </w:rPr>
              <w:t>expected_receiver_life</w:t>
            </w:r>
            <w:proofErr w:type="spellEnd"/>
          </w:p>
        </w:tc>
        <w:tc>
          <w:tcPr>
            <w:tcW w:w="2417"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Expected battery life of the receiver, in days</w:t>
            </w:r>
          </w:p>
        </w:tc>
        <w:tc>
          <w:tcPr>
            <w:tcW w:w="441" w:type="pct"/>
            <w:tcBorders>
              <w:top w:val="nil"/>
              <w:left w:val="nil"/>
              <w:bottom w:val="nil"/>
              <w:right w:val="nil"/>
            </w:tcBorders>
            <w:shd w:val="clear" w:color="000000" w:fill="DBE5F1"/>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required</w:t>
            </w:r>
          </w:p>
        </w:tc>
        <w:tc>
          <w:tcPr>
            <w:tcW w:w="464"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N</w:t>
            </w:r>
          </w:p>
        </w:tc>
        <w:tc>
          <w:tcPr>
            <w:tcW w:w="352" w:type="pct"/>
            <w:gridSpan w:val="2"/>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days</w:t>
            </w:r>
          </w:p>
        </w:tc>
      </w:tr>
      <w:tr w:rsidR="005D0CFC" w:rsidRPr="005D0CFC">
        <w:trPr>
          <w:gridBefore w:val="1"/>
          <w:wBefore w:w="8" w:type="pct"/>
          <w:trHeight w:val="300"/>
        </w:trPr>
        <w:tc>
          <w:tcPr>
            <w:tcW w:w="131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c>
          <w:tcPr>
            <w:tcW w:w="2417"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c>
          <w:tcPr>
            <w:tcW w:w="441"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p>
        </w:tc>
        <w:tc>
          <w:tcPr>
            <w:tcW w:w="464"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p>
        </w:tc>
        <w:tc>
          <w:tcPr>
            <w:tcW w:w="352" w:type="pct"/>
            <w:gridSpan w:val="2"/>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5D0CFC" w:rsidRPr="005D0CFC">
        <w:trPr>
          <w:gridBefore w:val="1"/>
          <w:wBefore w:w="8" w:type="pct"/>
          <w:trHeight w:val="300"/>
        </w:trPr>
        <w:tc>
          <w:tcPr>
            <w:tcW w:w="1319" w:type="pct"/>
            <w:tcBorders>
              <w:top w:val="nil"/>
              <w:left w:val="nil"/>
              <w:bottom w:val="nil"/>
              <w:right w:val="nil"/>
            </w:tcBorders>
            <w:shd w:val="clear" w:color="auto" w:fill="auto"/>
            <w:noWrap/>
            <w:vAlign w:val="bottom"/>
          </w:tcPr>
          <w:p w:rsidR="005D0CFC" w:rsidRPr="005D0CFC" w:rsidRDefault="005D0CFC" w:rsidP="001A1665">
            <w:pPr>
              <w:spacing w:after="0" w:line="240" w:lineRule="auto"/>
              <w:ind w:firstLineChars="200" w:firstLine="342"/>
              <w:rPr>
                <w:rFonts w:ascii="Calibri" w:eastAsia="Times New Roman" w:hAnsi="Calibri" w:cs="Times New Roman"/>
                <w:b/>
                <w:bCs/>
                <w:color w:val="000000"/>
              </w:rPr>
            </w:pPr>
            <w:r w:rsidRPr="005D0CFC">
              <w:rPr>
                <w:rFonts w:ascii="Calibri" w:eastAsia="Times New Roman" w:hAnsi="Calibri" w:cs="Times New Roman"/>
                <w:b/>
                <w:bCs/>
                <w:color w:val="000000"/>
              </w:rPr>
              <w:t>2.  Recovery details</w:t>
            </w:r>
          </w:p>
        </w:tc>
        <w:tc>
          <w:tcPr>
            <w:tcW w:w="3673" w:type="pct"/>
            <w:gridSpan w:val="5"/>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i/>
                <w:iCs/>
                <w:color w:val="000000"/>
              </w:rPr>
            </w:pPr>
            <w:r w:rsidRPr="005D0CFC">
              <w:rPr>
                <w:rFonts w:ascii="Calibri" w:eastAsia="Times New Roman" w:hAnsi="Calibri" w:cs="Times New Roman"/>
                <w:i/>
                <w:iCs/>
                <w:color w:val="000000"/>
              </w:rPr>
              <w:t>Note: conceptually, a "recovery" is either the physical recovery of a receiver OR an event in which data are downloaded without removing the receiver from the water</w:t>
            </w:r>
          </w:p>
        </w:tc>
      </w:tr>
      <w:tr w:rsidR="005D0CFC" w:rsidRPr="005D0CFC">
        <w:trPr>
          <w:trHeight w:val="300"/>
        </w:trPr>
        <w:tc>
          <w:tcPr>
            <w:tcW w:w="1327" w:type="pct"/>
            <w:gridSpan w:val="2"/>
            <w:tcBorders>
              <w:top w:val="nil"/>
              <w:left w:val="nil"/>
              <w:bottom w:val="nil"/>
              <w:right w:val="nil"/>
            </w:tcBorders>
            <w:shd w:val="clear" w:color="auto" w:fill="auto"/>
            <w:noWrap/>
            <w:vAlign w:val="bottom"/>
          </w:tcPr>
          <w:p w:rsidR="005D0CFC" w:rsidRPr="005D0CFC" w:rsidRDefault="005D0CFC" w:rsidP="005D0CFC">
            <w:pPr>
              <w:spacing w:after="0" w:line="240" w:lineRule="auto"/>
              <w:ind w:left="720"/>
              <w:rPr>
                <w:rFonts w:ascii="Calibri" w:eastAsia="Times New Roman" w:hAnsi="Calibri" w:cs="Times New Roman"/>
                <w:i/>
                <w:color w:val="000000"/>
              </w:rPr>
            </w:pPr>
            <w:proofErr w:type="spellStart"/>
            <w:r w:rsidRPr="005D0CFC">
              <w:rPr>
                <w:rFonts w:ascii="Calibri" w:eastAsia="Times New Roman" w:hAnsi="Calibri" w:cs="Times New Roman"/>
                <w:i/>
                <w:color w:val="000000"/>
              </w:rPr>
              <w:t>recovery_id</w:t>
            </w:r>
            <w:proofErr w:type="spellEnd"/>
          </w:p>
        </w:tc>
        <w:tc>
          <w:tcPr>
            <w:tcW w:w="2417"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Project-specific ID for this particular recovery</w:t>
            </w:r>
          </w:p>
        </w:tc>
        <w:tc>
          <w:tcPr>
            <w:tcW w:w="441"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optional</w:t>
            </w:r>
          </w:p>
        </w:tc>
        <w:tc>
          <w:tcPr>
            <w:tcW w:w="476" w:type="pct"/>
            <w:gridSpan w:val="2"/>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S</w:t>
            </w:r>
          </w:p>
        </w:tc>
        <w:tc>
          <w:tcPr>
            <w:tcW w:w="340"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5D0CFC" w:rsidRPr="005D0CFC">
        <w:trPr>
          <w:trHeight w:val="300"/>
        </w:trPr>
        <w:tc>
          <w:tcPr>
            <w:tcW w:w="1327" w:type="pct"/>
            <w:gridSpan w:val="2"/>
            <w:tcBorders>
              <w:top w:val="nil"/>
              <w:left w:val="nil"/>
              <w:bottom w:val="nil"/>
              <w:right w:val="nil"/>
            </w:tcBorders>
            <w:shd w:val="clear" w:color="auto" w:fill="auto"/>
            <w:noWrap/>
            <w:vAlign w:val="bottom"/>
          </w:tcPr>
          <w:p w:rsidR="005D0CFC" w:rsidRPr="005D0CFC" w:rsidRDefault="005D0CFC" w:rsidP="005D0CFC">
            <w:pPr>
              <w:spacing w:after="0" w:line="240" w:lineRule="auto"/>
              <w:ind w:left="720"/>
              <w:rPr>
                <w:rFonts w:ascii="Calibri" w:eastAsia="Times New Roman" w:hAnsi="Calibri" w:cs="Times New Roman"/>
                <w:i/>
                <w:color w:val="000000"/>
              </w:rPr>
            </w:pPr>
            <w:proofErr w:type="spellStart"/>
            <w:r w:rsidRPr="005D0CFC">
              <w:rPr>
                <w:rFonts w:ascii="Calibri" w:eastAsia="Times New Roman" w:hAnsi="Calibri" w:cs="Times New Roman"/>
                <w:i/>
                <w:color w:val="000000"/>
              </w:rPr>
              <w:t>deployment_id</w:t>
            </w:r>
            <w:proofErr w:type="spellEnd"/>
          </w:p>
        </w:tc>
        <w:tc>
          <w:tcPr>
            <w:tcW w:w="2417"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A reference to the deployment record to which this recovery applies</w:t>
            </w:r>
          </w:p>
        </w:tc>
        <w:tc>
          <w:tcPr>
            <w:tcW w:w="441" w:type="pct"/>
            <w:tcBorders>
              <w:top w:val="nil"/>
              <w:left w:val="nil"/>
              <w:bottom w:val="nil"/>
              <w:right w:val="nil"/>
            </w:tcBorders>
            <w:shd w:val="clear" w:color="000000" w:fill="DBE5F1"/>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required</w:t>
            </w:r>
          </w:p>
        </w:tc>
        <w:tc>
          <w:tcPr>
            <w:tcW w:w="476" w:type="pct"/>
            <w:gridSpan w:val="2"/>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S</w:t>
            </w:r>
          </w:p>
        </w:tc>
        <w:tc>
          <w:tcPr>
            <w:tcW w:w="340"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5D0CFC" w:rsidRPr="005D0CFC">
        <w:trPr>
          <w:trHeight w:val="300"/>
        </w:trPr>
        <w:tc>
          <w:tcPr>
            <w:tcW w:w="1327" w:type="pct"/>
            <w:gridSpan w:val="2"/>
            <w:tcBorders>
              <w:top w:val="nil"/>
              <w:left w:val="nil"/>
              <w:bottom w:val="nil"/>
              <w:right w:val="nil"/>
            </w:tcBorders>
            <w:shd w:val="clear" w:color="auto" w:fill="auto"/>
            <w:noWrap/>
            <w:vAlign w:val="bottom"/>
          </w:tcPr>
          <w:p w:rsidR="005D0CFC" w:rsidRPr="005D0CFC" w:rsidRDefault="005D0CFC" w:rsidP="005D0CFC">
            <w:pPr>
              <w:spacing w:after="0" w:line="240" w:lineRule="auto"/>
              <w:ind w:left="720"/>
              <w:rPr>
                <w:rFonts w:ascii="Calibri" w:eastAsia="Times New Roman" w:hAnsi="Calibri" w:cs="Times New Roman"/>
                <w:color w:val="000000"/>
              </w:rPr>
            </w:pPr>
            <w:proofErr w:type="spellStart"/>
            <w:r w:rsidRPr="005D0CFC">
              <w:rPr>
                <w:rFonts w:ascii="Calibri" w:eastAsia="Times New Roman" w:hAnsi="Calibri" w:cs="Times New Roman"/>
                <w:color w:val="000000"/>
              </w:rPr>
              <w:t>recovery_latitude</w:t>
            </w:r>
            <w:proofErr w:type="spellEnd"/>
          </w:p>
        </w:tc>
        <w:tc>
          <w:tcPr>
            <w:tcW w:w="2417"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Latitude where receiver was actually recovered, or nominal station latitude</w:t>
            </w:r>
          </w:p>
        </w:tc>
        <w:tc>
          <w:tcPr>
            <w:tcW w:w="441" w:type="pct"/>
            <w:tcBorders>
              <w:top w:val="nil"/>
              <w:left w:val="nil"/>
              <w:bottom w:val="nil"/>
              <w:right w:val="nil"/>
            </w:tcBorders>
            <w:shd w:val="clear" w:color="000000" w:fill="DBE5F1"/>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required</w:t>
            </w:r>
          </w:p>
        </w:tc>
        <w:tc>
          <w:tcPr>
            <w:tcW w:w="476" w:type="pct"/>
            <w:gridSpan w:val="2"/>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N</w:t>
            </w:r>
          </w:p>
        </w:tc>
        <w:tc>
          <w:tcPr>
            <w:tcW w:w="340"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5D0CFC" w:rsidRPr="005D0CFC">
        <w:trPr>
          <w:trHeight w:val="300"/>
        </w:trPr>
        <w:tc>
          <w:tcPr>
            <w:tcW w:w="1327" w:type="pct"/>
            <w:gridSpan w:val="2"/>
            <w:tcBorders>
              <w:top w:val="nil"/>
              <w:left w:val="nil"/>
              <w:bottom w:val="nil"/>
              <w:right w:val="nil"/>
            </w:tcBorders>
            <w:shd w:val="clear" w:color="auto" w:fill="auto"/>
            <w:noWrap/>
            <w:vAlign w:val="bottom"/>
          </w:tcPr>
          <w:p w:rsidR="005D0CFC" w:rsidRPr="005D0CFC" w:rsidRDefault="005D0CFC" w:rsidP="005D0CFC">
            <w:pPr>
              <w:spacing w:after="0" w:line="240" w:lineRule="auto"/>
              <w:ind w:left="720"/>
              <w:rPr>
                <w:rFonts w:ascii="Calibri" w:eastAsia="Times New Roman" w:hAnsi="Calibri" w:cs="Times New Roman"/>
                <w:color w:val="000000"/>
              </w:rPr>
            </w:pPr>
            <w:proofErr w:type="spellStart"/>
            <w:r w:rsidRPr="005D0CFC">
              <w:rPr>
                <w:rFonts w:ascii="Calibri" w:eastAsia="Times New Roman" w:hAnsi="Calibri" w:cs="Times New Roman"/>
                <w:color w:val="000000"/>
              </w:rPr>
              <w:t>recovery_longitude</w:t>
            </w:r>
            <w:proofErr w:type="spellEnd"/>
          </w:p>
        </w:tc>
        <w:tc>
          <w:tcPr>
            <w:tcW w:w="2417"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Longitude where receiver was actually recovered or nominal station longitude</w:t>
            </w:r>
          </w:p>
        </w:tc>
        <w:tc>
          <w:tcPr>
            <w:tcW w:w="441" w:type="pct"/>
            <w:tcBorders>
              <w:top w:val="nil"/>
              <w:left w:val="nil"/>
              <w:bottom w:val="nil"/>
              <w:right w:val="nil"/>
            </w:tcBorders>
            <w:shd w:val="clear" w:color="000000" w:fill="DBE5F1"/>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required</w:t>
            </w:r>
          </w:p>
        </w:tc>
        <w:tc>
          <w:tcPr>
            <w:tcW w:w="476" w:type="pct"/>
            <w:gridSpan w:val="2"/>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N</w:t>
            </w:r>
          </w:p>
        </w:tc>
        <w:tc>
          <w:tcPr>
            <w:tcW w:w="340"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5D0CFC" w:rsidRPr="005D0CFC">
        <w:trPr>
          <w:trHeight w:val="300"/>
        </w:trPr>
        <w:tc>
          <w:tcPr>
            <w:tcW w:w="1327" w:type="pct"/>
            <w:gridSpan w:val="2"/>
            <w:tcBorders>
              <w:top w:val="nil"/>
              <w:left w:val="nil"/>
              <w:bottom w:val="nil"/>
              <w:right w:val="nil"/>
            </w:tcBorders>
            <w:shd w:val="clear" w:color="auto" w:fill="auto"/>
            <w:noWrap/>
            <w:vAlign w:val="bottom"/>
          </w:tcPr>
          <w:p w:rsidR="005D0CFC" w:rsidRPr="005D0CFC" w:rsidRDefault="005D0CFC" w:rsidP="005D0CFC">
            <w:pPr>
              <w:spacing w:after="0" w:line="240" w:lineRule="auto"/>
              <w:ind w:left="720"/>
              <w:rPr>
                <w:rFonts w:ascii="Calibri" w:eastAsia="Times New Roman" w:hAnsi="Calibri" w:cs="Times New Roman"/>
                <w:color w:val="000000"/>
              </w:rPr>
            </w:pPr>
            <w:proofErr w:type="spellStart"/>
            <w:r w:rsidRPr="005D0CFC">
              <w:rPr>
                <w:rFonts w:ascii="Calibri" w:eastAsia="Times New Roman" w:hAnsi="Calibri" w:cs="Times New Roman"/>
                <w:color w:val="000000"/>
              </w:rPr>
              <w:t>recovery_datetime_utc</w:t>
            </w:r>
            <w:proofErr w:type="spellEnd"/>
          </w:p>
        </w:tc>
        <w:tc>
          <w:tcPr>
            <w:tcW w:w="2417"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Date and time of recovery in UTC, in ISO 8601 format</w:t>
            </w:r>
          </w:p>
        </w:tc>
        <w:tc>
          <w:tcPr>
            <w:tcW w:w="441" w:type="pct"/>
            <w:tcBorders>
              <w:top w:val="nil"/>
              <w:left w:val="nil"/>
              <w:bottom w:val="nil"/>
              <w:right w:val="nil"/>
            </w:tcBorders>
            <w:shd w:val="clear" w:color="000000" w:fill="DBE5F1"/>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required</w:t>
            </w:r>
          </w:p>
        </w:tc>
        <w:tc>
          <w:tcPr>
            <w:tcW w:w="476" w:type="pct"/>
            <w:gridSpan w:val="2"/>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S</w:t>
            </w:r>
          </w:p>
        </w:tc>
        <w:tc>
          <w:tcPr>
            <w:tcW w:w="340"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5D0CFC" w:rsidRPr="005D0CFC">
        <w:trPr>
          <w:trHeight w:val="300"/>
        </w:trPr>
        <w:tc>
          <w:tcPr>
            <w:tcW w:w="1327" w:type="pct"/>
            <w:gridSpan w:val="2"/>
            <w:tcBorders>
              <w:top w:val="nil"/>
              <w:left w:val="nil"/>
              <w:bottom w:val="nil"/>
              <w:right w:val="nil"/>
            </w:tcBorders>
            <w:shd w:val="clear" w:color="auto" w:fill="auto"/>
            <w:noWrap/>
            <w:vAlign w:val="bottom"/>
          </w:tcPr>
          <w:p w:rsidR="005D0CFC" w:rsidRPr="005D0CFC" w:rsidRDefault="005D0CFC" w:rsidP="005D0CFC">
            <w:pPr>
              <w:spacing w:after="0" w:line="240" w:lineRule="auto"/>
              <w:ind w:left="720"/>
              <w:rPr>
                <w:rFonts w:ascii="Calibri" w:eastAsia="Times New Roman" w:hAnsi="Calibri" w:cs="Times New Roman"/>
                <w:color w:val="000000"/>
              </w:rPr>
            </w:pPr>
            <w:proofErr w:type="spellStart"/>
            <w:r w:rsidRPr="005D0CFC">
              <w:rPr>
                <w:rFonts w:ascii="Calibri" w:eastAsia="Times New Roman" w:hAnsi="Calibri" w:cs="Times New Roman"/>
                <w:color w:val="000000"/>
              </w:rPr>
              <w:t>recovery_outcome</w:t>
            </w:r>
            <w:proofErr w:type="spellEnd"/>
          </w:p>
        </w:tc>
        <w:tc>
          <w:tcPr>
            <w:tcW w:w="2417"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 xml:space="preserve">Type and outcome of recovery.  See </w:t>
            </w:r>
            <w:r w:rsidR="008F774A">
              <w:rPr>
                <w:rFonts w:ascii="Calibri" w:eastAsia="Times New Roman" w:hAnsi="Calibri" w:cs="Times New Roman"/>
                <w:color w:val="000000"/>
              </w:rPr>
              <w:t>Appendix A</w:t>
            </w:r>
            <w:r w:rsidRPr="005D0CFC">
              <w:rPr>
                <w:rFonts w:ascii="Calibri" w:eastAsia="Times New Roman" w:hAnsi="Calibri" w:cs="Times New Roman"/>
                <w:color w:val="000000"/>
              </w:rPr>
              <w:t xml:space="preserve"> for controlled list of terms</w:t>
            </w:r>
            <w:r w:rsidR="008F774A">
              <w:rPr>
                <w:rFonts w:ascii="Calibri" w:eastAsia="Times New Roman" w:hAnsi="Calibri" w:cs="Times New Roman"/>
                <w:color w:val="000000"/>
              </w:rPr>
              <w:t>.  Note: this field reflects the understanding of the researcher at the time of fieldwork; the current status of a receiver may change with time, for example from “presumed lost” to “lost and found”.</w:t>
            </w:r>
          </w:p>
        </w:tc>
        <w:tc>
          <w:tcPr>
            <w:tcW w:w="441" w:type="pct"/>
            <w:tcBorders>
              <w:top w:val="nil"/>
              <w:left w:val="nil"/>
              <w:bottom w:val="nil"/>
              <w:right w:val="nil"/>
            </w:tcBorders>
            <w:shd w:val="clear" w:color="000000" w:fill="DBE5F1"/>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required</w:t>
            </w:r>
          </w:p>
        </w:tc>
        <w:tc>
          <w:tcPr>
            <w:tcW w:w="476" w:type="pct"/>
            <w:gridSpan w:val="2"/>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S</w:t>
            </w:r>
          </w:p>
        </w:tc>
        <w:tc>
          <w:tcPr>
            <w:tcW w:w="340"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5D0CFC" w:rsidRPr="005D0CFC">
        <w:trPr>
          <w:trHeight w:val="300"/>
        </w:trPr>
        <w:tc>
          <w:tcPr>
            <w:tcW w:w="1327" w:type="pct"/>
            <w:gridSpan w:val="2"/>
            <w:tcBorders>
              <w:top w:val="nil"/>
              <w:left w:val="nil"/>
              <w:bottom w:val="nil"/>
              <w:right w:val="nil"/>
            </w:tcBorders>
            <w:shd w:val="clear" w:color="auto" w:fill="auto"/>
            <w:noWrap/>
            <w:vAlign w:val="bottom"/>
          </w:tcPr>
          <w:p w:rsidR="005D0CFC" w:rsidRPr="005D0CFC" w:rsidRDefault="005D0CFC" w:rsidP="005D0CFC">
            <w:pPr>
              <w:spacing w:after="0" w:line="240" w:lineRule="auto"/>
              <w:ind w:left="720"/>
              <w:rPr>
                <w:rFonts w:ascii="Calibri" w:eastAsia="Times New Roman" w:hAnsi="Calibri" w:cs="Times New Roman"/>
                <w:color w:val="000000"/>
              </w:rPr>
            </w:pPr>
            <w:proofErr w:type="spellStart"/>
            <w:r w:rsidRPr="005D0CFC">
              <w:rPr>
                <w:rFonts w:ascii="Calibri" w:eastAsia="Times New Roman" w:hAnsi="Calibri" w:cs="Times New Roman"/>
                <w:color w:val="000000"/>
              </w:rPr>
              <w:t>data_downloaded</w:t>
            </w:r>
            <w:proofErr w:type="spellEnd"/>
          </w:p>
        </w:tc>
        <w:tc>
          <w:tcPr>
            <w:tcW w:w="2417"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Were data downloaded from the receiver (Y/N)</w:t>
            </w:r>
          </w:p>
        </w:tc>
        <w:tc>
          <w:tcPr>
            <w:tcW w:w="441" w:type="pct"/>
            <w:tcBorders>
              <w:top w:val="nil"/>
              <w:left w:val="nil"/>
              <w:bottom w:val="nil"/>
              <w:right w:val="nil"/>
            </w:tcBorders>
            <w:shd w:val="clear" w:color="000000" w:fill="DBE5F1"/>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commentRangeStart w:id="16"/>
            <w:proofErr w:type="gramStart"/>
            <w:r w:rsidRPr="005D0CFC">
              <w:rPr>
                <w:rFonts w:ascii="Calibri" w:eastAsia="Times New Roman" w:hAnsi="Calibri" w:cs="Times New Roman"/>
                <w:color w:val="000000"/>
              </w:rPr>
              <w:t>required</w:t>
            </w:r>
            <w:commentRangeEnd w:id="16"/>
            <w:proofErr w:type="gramEnd"/>
            <w:r w:rsidR="00F06147">
              <w:rPr>
                <w:rStyle w:val="CommentReference"/>
                <w:vanish/>
              </w:rPr>
              <w:commentReference w:id="16"/>
            </w:r>
          </w:p>
        </w:tc>
        <w:tc>
          <w:tcPr>
            <w:tcW w:w="476" w:type="pct"/>
            <w:gridSpan w:val="2"/>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Boolean</w:t>
            </w:r>
          </w:p>
        </w:tc>
        <w:tc>
          <w:tcPr>
            <w:tcW w:w="340"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5D0CFC" w:rsidRPr="005D0CFC">
        <w:trPr>
          <w:trHeight w:val="300"/>
        </w:trPr>
        <w:tc>
          <w:tcPr>
            <w:tcW w:w="1327" w:type="pct"/>
            <w:gridSpan w:val="2"/>
            <w:tcBorders>
              <w:top w:val="nil"/>
              <w:left w:val="nil"/>
              <w:bottom w:val="nil"/>
              <w:right w:val="nil"/>
            </w:tcBorders>
            <w:shd w:val="clear" w:color="auto" w:fill="auto"/>
            <w:noWrap/>
            <w:vAlign w:val="bottom"/>
          </w:tcPr>
          <w:p w:rsidR="005D0CFC" w:rsidRPr="005D0CFC" w:rsidRDefault="005D0CFC" w:rsidP="005D0CFC">
            <w:pPr>
              <w:spacing w:after="0" w:line="240" w:lineRule="auto"/>
              <w:ind w:left="720"/>
              <w:rPr>
                <w:rFonts w:ascii="Calibri" w:eastAsia="Times New Roman" w:hAnsi="Calibri" w:cs="Times New Roman"/>
                <w:color w:val="000000"/>
              </w:rPr>
            </w:pPr>
            <w:proofErr w:type="spellStart"/>
            <w:r w:rsidRPr="005D0CFC">
              <w:rPr>
                <w:rFonts w:ascii="Calibri" w:eastAsia="Times New Roman" w:hAnsi="Calibri" w:cs="Times New Roman"/>
                <w:color w:val="000000"/>
              </w:rPr>
              <w:t>download_datetime_utc</w:t>
            </w:r>
            <w:proofErr w:type="spellEnd"/>
          </w:p>
        </w:tc>
        <w:tc>
          <w:tcPr>
            <w:tcW w:w="2417"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Date and time (UTC) of receiver download, in ISO 8601 format.</w:t>
            </w:r>
          </w:p>
        </w:tc>
        <w:tc>
          <w:tcPr>
            <w:tcW w:w="441" w:type="pct"/>
            <w:tcBorders>
              <w:top w:val="nil"/>
              <w:left w:val="nil"/>
              <w:bottom w:val="nil"/>
              <w:right w:val="nil"/>
            </w:tcBorders>
            <w:shd w:val="clear" w:color="000000" w:fill="DBE5F1"/>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commentRangeStart w:id="17"/>
            <w:proofErr w:type="gramStart"/>
            <w:r w:rsidRPr="005D0CFC">
              <w:rPr>
                <w:rFonts w:ascii="Calibri" w:eastAsia="Times New Roman" w:hAnsi="Calibri" w:cs="Times New Roman"/>
                <w:color w:val="000000"/>
              </w:rPr>
              <w:t>required</w:t>
            </w:r>
            <w:commentRangeEnd w:id="17"/>
            <w:proofErr w:type="gramEnd"/>
            <w:r w:rsidR="00F06147">
              <w:rPr>
                <w:rStyle w:val="CommentReference"/>
                <w:vanish/>
              </w:rPr>
              <w:commentReference w:id="17"/>
            </w:r>
          </w:p>
        </w:tc>
        <w:tc>
          <w:tcPr>
            <w:tcW w:w="476" w:type="pct"/>
            <w:gridSpan w:val="2"/>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S</w:t>
            </w:r>
          </w:p>
        </w:tc>
        <w:tc>
          <w:tcPr>
            <w:tcW w:w="340"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5D0CFC" w:rsidRPr="005D0CFC">
        <w:trPr>
          <w:trHeight w:val="300"/>
        </w:trPr>
        <w:tc>
          <w:tcPr>
            <w:tcW w:w="1327" w:type="pct"/>
            <w:gridSpan w:val="2"/>
            <w:tcBorders>
              <w:top w:val="nil"/>
              <w:left w:val="nil"/>
              <w:bottom w:val="nil"/>
              <w:right w:val="nil"/>
            </w:tcBorders>
            <w:shd w:val="clear" w:color="auto" w:fill="auto"/>
            <w:noWrap/>
            <w:vAlign w:val="bottom"/>
          </w:tcPr>
          <w:p w:rsidR="005D0CFC" w:rsidRPr="005D0CFC" w:rsidRDefault="005D0CFC" w:rsidP="005D0CFC">
            <w:pPr>
              <w:spacing w:after="0" w:line="240" w:lineRule="auto"/>
              <w:ind w:left="720"/>
              <w:rPr>
                <w:rFonts w:ascii="Calibri" w:eastAsia="Times New Roman" w:hAnsi="Calibri" w:cs="Times New Roman"/>
                <w:color w:val="000000"/>
              </w:rPr>
            </w:pPr>
            <w:proofErr w:type="spellStart"/>
            <w:r w:rsidRPr="005D0CFC">
              <w:rPr>
                <w:rFonts w:ascii="Calibri" w:eastAsia="Times New Roman" w:hAnsi="Calibri" w:cs="Times New Roman"/>
                <w:color w:val="000000"/>
              </w:rPr>
              <w:t>log_filenames</w:t>
            </w:r>
            <w:proofErr w:type="spellEnd"/>
          </w:p>
        </w:tc>
        <w:tc>
          <w:tcPr>
            <w:tcW w:w="2417"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If data were downloaded, the name(s) of the files produced</w:t>
            </w:r>
          </w:p>
        </w:tc>
        <w:tc>
          <w:tcPr>
            <w:tcW w:w="441"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optional</w:t>
            </w:r>
          </w:p>
        </w:tc>
        <w:tc>
          <w:tcPr>
            <w:tcW w:w="476" w:type="pct"/>
            <w:gridSpan w:val="2"/>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S</w:t>
            </w:r>
          </w:p>
        </w:tc>
        <w:tc>
          <w:tcPr>
            <w:tcW w:w="340"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5D0CFC" w:rsidRPr="005D0CFC">
        <w:trPr>
          <w:trHeight w:val="300"/>
        </w:trPr>
        <w:tc>
          <w:tcPr>
            <w:tcW w:w="1327" w:type="pct"/>
            <w:gridSpan w:val="2"/>
            <w:tcBorders>
              <w:top w:val="nil"/>
              <w:left w:val="nil"/>
              <w:bottom w:val="nil"/>
              <w:right w:val="nil"/>
            </w:tcBorders>
            <w:shd w:val="clear" w:color="auto" w:fill="auto"/>
            <w:noWrap/>
            <w:vAlign w:val="bottom"/>
          </w:tcPr>
          <w:p w:rsidR="005D0CFC" w:rsidRPr="005D0CFC" w:rsidRDefault="005D0CFC" w:rsidP="005D0CFC">
            <w:pPr>
              <w:spacing w:after="0" w:line="240" w:lineRule="auto"/>
              <w:ind w:left="720"/>
              <w:rPr>
                <w:rFonts w:ascii="Calibri" w:eastAsia="Times New Roman" w:hAnsi="Calibri" w:cs="Times New Roman"/>
                <w:color w:val="000000"/>
              </w:rPr>
            </w:pPr>
            <w:proofErr w:type="spellStart"/>
            <w:r w:rsidRPr="005D0CFC">
              <w:rPr>
                <w:rFonts w:ascii="Calibri" w:eastAsia="Times New Roman" w:hAnsi="Calibri" w:cs="Times New Roman"/>
                <w:color w:val="000000"/>
              </w:rPr>
              <w:t>recovery_comments</w:t>
            </w:r>
            <w:proofErr w:type="spellEnd"/>
          </w:p>
        </w:tc>
        <w:tc>
          <w:tcPr>
            <w:tcW w:w="2417"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Field comments by the recovery technician</w:t>
            </w:r>
          </w:p>
        </w:tc>
        <w:tc>
          <w:tcPr>
            <w:tcW w:w="441"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optional</w:t>
            </w:r>
          </w:p>
        </w:tc>
        <w:tc>
          <w:tcPr>
            <w:tcW w:w="476" w:type="pct"/>
            <w:gridSpan w:val="2"/>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S</w:t>
            </w:r>
          </w:p>
        </w:tc>
        <w:tc>
          <w:tcPr>
            <w:tcW w:w="340"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5D0CFC" w:rsidRPr="005D0CFC">
        <w:trPr>
          <w:trHeight w:val="300"/>
        </w:trPr>
        <w:tc>
          <w:tcPr>
            <w:tcW w:w="1327" w:type="pct"/>
            <w:gridSpan w:val="2"/>
            <w:tcBorders>
              <w:top w:val="nil"/>
              <w:left w:val="nil"/>
              <w:bottom w:val="nil"/>
              <w:right w:val="nil"/>
            </w:tcBorders>
            <w:shd w:val="clear" w:color="auto" w:fill="auto"/>
            <w:noWrap/>
            <w:vAlign w:val="bottom"/>
          </w:tcPr>
          <w:p w:rsidR="005D0CFC" w:rsidRPr="005D0CFC" w:rsidRDefault="005D0CFC" w:rsidP="005D0CFC">
            <w:pPr>
              <w:spacing w:after="0" w:line="240" w:lineRule="auto"/>
              <w:ind w:left="720"/>
              <w:rPr>
                <w:rFonts w:ascii="Calibri" w:eastAsia="Times New Roman" w:hAnsi="Calibri" w:cs="Times New Roman"/>
                <w:color w:val="000000"/>
              </w:rPr>
            </w:pPr>
            <w:proofErr w:type="spellStart"/>
            <w:r w:rsidRPr="005D0CFC">
              <w:rPr>
                <w:rFonts w:ascii="Calibri" w:eastAsia="Times New Roman" w:hAnsi="Calibri" w:cs="Times New Roman"/>
                <w:color w:val="000000"/>
              </w:rPr>
              <w:t>recovered_by</w:t>
            </w:r>
            <w:proofErr w:type="spellEnd"/>
          </w:p>
        </w:tc>
        <w:tc>
          <w:tcPr>
            <w:tcW w:w="2417"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Technician in charge of field recovery</w:t>
            </w:r>
          </w:p>
        </w:tc>
        <w:tc>
          <w:tcPr>
            <w:tcW w:w="441"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optional</w:t>
            </w:r>
          </w:p>
        </w:tc>
        <w:tc>
          <w:tcPr>
            <w:tcW w:w="476" w:type="pct"/>
            <w:gridSpan w:val="2"/>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S</w:t>
            </w:r>
          </w:p>
        </w:tc>
        <w:tc>
          <w:tcPr>
            <w:tcW w:w="340"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5D0CFC" w:rsidRPr="005D0CFC">
        <w:trPr>
          <w:trHeight w:val="300"/>
        </w:trPr>
        <w:tc>
          <w:tcPr>
            <w:tcW w:w="1327" w:type="pct"/>
            <w:gridSpan w:val="2"/>
            <w:tcBorders>
              <w:top w:val="nil"/>
              <w:left w:val="nil"/>
              <w:bottom w:val="nil"/>
              <w:right w:val="nil"/>
            </w:tcBorders>
            <w:shd w:val="clear" w:color="auto" w:fill="auto"/>
            <w:noWrap/>
            <w:vAlign w:val="bottom"/>
          </w:tcPr>
          <w:p w:rsidR="005D0CFC" w:rsidRPr="005D0CFC" w:rsidRDefault="005D0CFC" w:rsidP="005D0CFC">
            <w:pPr>
              <w:spacing w:after="0" w:line="240" w:lineRule="auto"/>
              <w:ind w:left="720"/>
              <w:rPr>
                <w:rFonts w:ascii="Calibri" w:eastAsia="Times New Roman" w:hAnsi="Calibri" w:cs="Times New Roman"/>
                <w:color w:val="000000"/>
              </w:rPr>
            </w:pPr>
            <w:proofErr w:type="spellStart"/>
            <w:r w:rsidRPr="005D0CFC">
              <w:rPr>
                <w:rFonts w:ascii="Calibri" w:eastAsia="Times New Roman" w:hAnsi="Calibri" w:cs="Times New Roman"/>
                <w:color w:val="000000"/>
              </w:rPr>
              <w:t>proposed_start_date</w:t>
            </w:r>
            <w:proofErr w:type="spellEnd"/>
          </w:p>
        </w:tc>
        <w:tc>
          <w:tcPr>
            <w:tcW w:w="2417"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The start deployment date for a proposed (not existing) deployment, in ISO 8601 format</w:t>
            </w:r>
          </w:p>
        </w:tc>
        <w:tc>
          <w:tcPr>
            <w:tcW w:w="441"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optional</w:t>
            </w:r>
          </w:p>
        </w:tc>
        <w:tc>
          <w:tcPr>
            <w:tcW w:w="476" w:type="pct"/>
            <w:gridSpan w:val="2"/>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S</w:t>
            </w:r>
          </w:p>
        </w:tc>
        <w:tc>
          <w:tcPr>
            <w:tcW w:w="340"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5D0CFC" w:rsidRPr="005D0CFC">
        <w:trPr>
          <w:trHeight w:val="300"/>
        </w:trPr>
        <w:tc>
          <w:tcPr>
            <w:tcW w:w="1327" w:type="pct"/>
            <w:gridSpan w:val="2"/>
            <w:tcBorders>
              <w:top w:val="nil"/>
              <w:left w:val="nil"/>
              <w:bottom w:val="nil"/>
              <w:right w:val="nil"/>
            </w:tcBorders>
            <w:shd w:val="clear" w:color="auto" w:fill="auto"/>
            <w:noWrap/>
            <w:vAlign w:val="bottom"/>
          </w:tcPr>
          <w:p w:rsidR="005D0CFC" w:rsidRPr="005D0CFC" w:rsidRDefault="005D0CFC" w:rsidP="005D0CFC">
            <w:pPr>
              <w:spacing w:after="0" w:line="240" w:lineRule="auto"/>
              <w:ind w:left="720"/>
              <w:rPr>
                <w:rFonts w:ascii="Calibri" w:eastAsia="Times New Roman" w:hAnsi="Calibri" w:cs="Times New Roman"/>
                <w:color w:val="000000"/>
              </w:rPr>
            </w:pPr>
            <w:proofErr w:type="spellStart"/>
            <w:r w:rsidRPr="005D0CFC">
              <w:rPr>
                <w:rFonts w:ascii="Calibri" w:eastAsia="Times New Roman" w:hAnsi="Calibri" w:cs="Times New Roman"/>
                <w:color w:val="000000"/>
              </w:rPr>
              <w:t>proposed_end_date</w:t>
            </w:r>
            <w:proofErr w:type="spellEnd"/>
          </w:p>
        </w:tc>
        <w:tc>
          <w:tcPr>
            <w:tcW w:w="2417"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The end deployment date for a proposed (not existing) , deployment, in ISO 8601 format</w:t>
            </w:r>
          </w:p>
        </w:tc>
        <w:tc>
          <w:tcPr>
            <w:tcW w:w="441"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optional</w:t>
            </w:r>
          </w:p>
        </w:tc>
        <w:tc>
          <w:tcPr>
            <w:tcW w:w="476" w:type="pct"/>
            <w:gridSpan w:val="2"/>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S</w:t>
            </w:r>
          </w:p>
        </w:tc>
        <w:tc>
          <w:tcPr>
            <w:tcW w:w="340"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bl>
    <w:p w:rsidR="005D0CFC" w:rsidRDefault="005D0CFC"/>
    <w:p w:rsidR="005D0CFC" w:rsidRDefault="005D0CFC"/>
    <w:p w:rsidR="005D0CFC" w:rsidRDefault="005D0CFC">
      <w:r>
        <w:br w:type="page"/>
      </w:r>
    </w:p>
    <w:p w:rsidR="005D0CFC" w:rsidRDefault="005D0CFC" w:rsidP="005D0CFC">
      <w:pPr>
        <w:pStyle w:val="Heading1"/>
      </w:pPr>
      <w:bookmarkStart w:id="18" w:name="_Toc337830281"/>
      <w:bookmarkStart w:id="19" w:name="_Toc337830788"/>
      <w:r>
        <w:t>Tag Deployment</w:t>
      </w:r>
      <w:bookmarkEnd w:id="18"/>
      <w:bookmarkEnd w:id="19"/>
    </w:p>
    <w:tbl>
      <w:tblPr>
        <w:tblW w:w="5000" w:type="pct"/>
        <w:tblLayout w:type="fixed"/>
        <w:tblLook w:val="04A0"/>
      </w:tblPr>
      <w:tblGrid>
        <w:gridCol w:w="2898"/>
        <w:gridCol w:w="6480"/>
        <w:gridCol w:w="1078"/>
        <w:gridCol w:w="812"/>
        <w:gridCol w:w="991"/>
        <w:gridCol w:w="917"/>
      </w:tblGrid>
      <w:tr w:rsidR="00D32724" w:rsidRPr="005D0CFC">
        <w:trPr>
          <w:trHeight w:val="300"/>
        </w:trPr>
        <w:tc>
          <w:tcPr>
            <w:tcW w:w="1100"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b/>
                <w:bCs/>
                <w:color w:val="000000"/>
              </w:rPr>
            </w:pPr>
            <w:r w:rsidRPr="005D0CFC">
              <w:rPr>
                <w:rFonts w:ascii="Calibri" w:eastAsia="Times New Roman" w:hAnsi="Calibri" w:cs="Times New Roman"/>
                <w:b/>
                <w:bCs/>
                <w:color w:val="000000"/>
              </w:rPr>
              <w:t>Attribute name</w:t>
            </w:r>
          </w:p>
        </w:tc>
        <w:tc>
          <w:tcPr>
            <w:tcW w:w="245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b/>
                <w:bCs/>
                <w:color w:val="000000"/>
              </w:rPr>
            </w:pPr>
            <w:r w:rsidRPr="005D0CFC">
              <w:rPr>
                <w:rFonts w:ascii="Calibri" w:eastAsia="Times New Roman" w:hAnsi="Calibri" w:cs="Times New Roman"/>
                <w:b/>
                <w:bCs/>
                <w:color w:val="000000"/>
              </w:rPr>
              <w:t>Description</w:t>
            </w:r>
          </w:p>
        </w:tc>
        <w:tc>
          <w:tcPr>
            <w:tcW w:w="40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b/>
                <w:bCs/>
                <w:color w:val="000000"/>
              </w:rPr>
            </w:pPr>
            <w:r w:rsidRPr="005D0CFC">
              <w:rPr>
                <w:rFonts w:ascii="Calibri" w:eastAsia="Times New Roman" w:hAnsi="Calibri" w:cs="Times New Roman"/>
                <w:b/>
                <w:bCs/>
                <w:color w:val="000000"/>
              </w:rPr>
              <w:t>Required</w:t>
            </w:r>
          </w:p>
        </w:tc>
        <w:tc>
          <w:tcPr>
            <w:tcW w:w="308"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b/>
                <w:bCs/>
                <w:color w:val="000000"/>
              </w:rPr>
            </w:pPr>
            <w:r w:rsidRPr="005D0CFC">
              <w:rPr>
                <w:rFonts w:ascii="Calibri" w:eastAsia="Times New Roman" w:hAnsi="Calibri" w:cs="Times New Roman"/>
                <w:b/>
                <w:bCs/>
                <w:color w:val="000000"/>
              </w:rPr>
              <w:t>Data Type</w:t>
            </w:r>
          </w:p>
        </w:tc>
        <w:tc>
          <w:tcPr>
            <w:tcW w:w="376"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b/>
                <w:bCs/>
                <w:color w:val="000000"/>
              </w:rPr>
            </w:pPr>
            <w:r w:rsidRPr="005D0CFC">
              <w:rPr>
                <w:rFonts w:ascii="Calibri" w:eastAsia="Times New Roman" w:hAnsi="Calibri" w:cs="Times New Roman"/>
                <w:b/>
                <w:bCs/>
                <w:color w:val="000000"/>
              </w:rPr>
              <w:t>Units</w:t>
            </w:r>
          </w:p>
        </w:tc>
        <w:tc>
          <w:tcPr>
            <w:tcW w:w="348"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b/>
                <w:bCs/>
                <w:color w:val="000000"/>
              </w:rPr>
            </w:pPr>
            <w:r w:rsidRPr="005D0CFC">
              <w:rPr>
                <w:rFonts w:ascii="Calibri" w:eastAsia="Times New Roman" w:hAnsi="Calibri" w:cs="Times New Roman"/>
                <w:b/>
                <w:bCs/>
                <w:color w:val="000000"/>
              </w:rPr>
              <w:t>Authority</w:t>
            </w:r>
          </w:p>
        </w:tc>
      </w:tr>
      <w:tr w:rsidR="00D32724" w:rsidRPr="005D0CFC">
        <w:trPr>
          <w:trHeight w:val="300"/>
        </w:trPr>
        <w:tc>
          <w:tcPr>
            <w:tcW w:w="1100" w:type="pct"/>
            <w:tcBorders>
              <w:top w:val="nil"/>
              <w:left w:val="nil"/>
              <w:bottom w:val="nil"/>
              <w:right w:val="nil"/>
            </w:tcBorders>
            <w:shd w:val="clear" w:color="auto" w:fill="auto"/>
            <w:noWrap/>
            <w:vAlign w:val="bottom"/>
          </w:tcPr>
          <w:p w:rsidR="005D0CFC" w:rsidRPr="005D0CFC" w:rsidRDefault="005D0CFC" w:rsidP="001A1665">
            <w:pPr>
              <w:spacing w:after="0" w:line="240" w:lineRule="auto"/>
              <w:ind w:firstLineChars="200" w:firstLine="342"/>
              <w:rPr>
                <w:rFonts w:ascii="Calibri" w:eastAsia="Times New Roman" w:hAnsi="Calibri" w:cs="Times New Roman"/>
                <w:i/>
                <w:iCs/>
                <w:color w:val="000000"/>
              </w:rPr>
            </w:pPr>
            <w:proofErr w:type="spellStart"/>
            <w:r w:rsidRPr="005D0CFC">
              <w:rPr>
                <w:rFonts w:ascii="Calibri" w:eastAsia="Times New Roman" w:hAnsi="Calibri" w:cs="Times New Roman"/>
                <w:i/>
                <w:iCs/>
                <w:color w:val="000000"/>
              </w:rPr>
              <w:t>project_reference</w:t>
            </w:r>
            <w:proofErr w:type="spellEnd"/>
          </w:p>
        </w:tc>
        <w:tc>
          <w:tcPr>
            <w:tcW w:w="245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Reference to the (unique) project to which this tag deployment belongs</w:t>
            </w:r>
          </w:p>
        </w:tc>
        <w:tc>
          <w:tcPr>
            <w:tcW w:w="409" w:type="pct"/>
            <w:tcBorders>
              <w:top w:val="nil"/>
              <w:left w:val="nil"/>
              <w:bottom w:val="nil"/>
              <w:right w:val="nil"/>
            </w:tcBorders>
            <w:shd w:val="clear" w:color="000000" w:fill="DBE5F1"/>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required</w:t>
            </w:r>
          </w:p>
        </w:tc>
        <w:tc>
          <w:tcPr>
            <w:tcW w:w="308"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S</w:t>
            </w:r>
          </w:p>
        </w:tc>
        <w:tc>
          <w:tcPr>
            <w:tcW w:w="376"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b/>
                <w:bCs/>
                <w:color w:val="000000"/>
              </w:rPr>
            </w:pPr>
          </w:p>
        </w:tc>
        <w:tc>
          <w:tcPr>
            <w:tcW w:w="348"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D32724" w:rsidRPr="005D0CFC">
        <w:trPr>
          <w:trHeight w:val="300"/>
        </w:trPr>
        <w:tc>
          <w:tcPr>
            <w:tcW w:w="1100" w:type="pct"/>
            <w:tcBorders>
              <w:top w:val="nil"/>
              <w:left w:val="nil"/>
              <w:bottom w:val="nil"/>
              <w:right w:val="nil"/>
            </w:tcBorders>
            <w:shd w:val="clear" w:color="auto" w:fill="auto"/>
            <w:noWrap/>
            <w:vAlign w:val="bottom"/>
          </w:tcPr>
          <w:p w:rsidR="005D0CFC" w:rsidRPr="005D0CFC" w:rsidRDefault="005D0CFC" w:rsidP="001A1665">
            <w:pPr>
              <w:spacing w:after="0" w:line="240" w:lineRule="auto"/>
              <w:ind w:firstLineChars="200" w:firstLine="342"/>
              <w:rPr>
                <w:rFonts w:ascii="Calibri" w:eastAsia="Times New Roman" w:hAnsi="Calibri" w:cs="Times New Roman"/>
                <w:i/>
                <w:iCs/>
                <w:color w:val="000000"/>
              </w:rPr>
            </w:pPr>
            <w:proofErr w:type="spellStart"/>
            <w:r w:rsidRPr="005D0CFC">
              <w:rPr>
                <w:rFonts w:ascii="Calibri" w:eastAsia="Times New Roman" w:hAnsi="Calibri" w:cs="Times New Roman"/>
                <w:i/>
                <w:iCs/>
                <w:color w:val="000000"/>
              </w:rPr>
              <w:t>platform_reference</w:t>
            </w:r>
            <w:proofErr w:type="spellEnd"/>
          </w:p>
        </w:tc>
        <w:tc>
          <w:tcPr>
            <w:tcW w:w="245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Project-specific reference to animal (or manmade platform) to which tag is attached</w:t>
            </w:r>
          </w:p>
        </w:tc>
        <w:tc>
          <w:tcPr>
            <w:tcW w:w="40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optional</w:t>
            </w:r>
          </w:p>
        </w:tc>
        <w:tc>
          <w:tcPr>
            <w:tcW w:w="308"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S</w:t>
            </w:r>
          </w:p>
        </w:tc>
        <w:tc>
          <w:tcPr>
            <w:tcW w:w="376"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c>
          <w:tcPr>
            <w:tcW w:w="348"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D32724" w:rsidRPr="005D0CFC">
        <w:trPr>
          <w:trHeight w:val="300"/>
        </w:trPr>
        <w:tc>
          <w:tcPr>
            <w:tcW w:w="1100" w:type="pct"/>
            <w:tcBorders>
              <w:top w:val="nil"/>
              <w:left w:val="nil"/>
              <w:bottom w:val="nil"/>
              <w:right w:val="nil"/>
            </w:tcBorders>
            <w:shd w:val="clear" w:color="auto" w:fill="auto"/>
            <w:noWrap/>
            <w:vAlign w:val="bottom"/>
          </w:tcPr>
          <w:p w:rsidR="005D0CFC" w:rsidRPr="005D0CFC" w:rsidRDefault="005D0CFC" w:rsidP="001A1665">
            <w:pPr>
              <w:spacing w:after="0" w:line="240" w:lineRule="auto"/>
              <w:ind w:firstLineChars="200" w:firstLine="342"/>
              <w:rPr>
                <w:rFonts w:ascii="Calibri" w:eastAsia="Times New Roman" w:hAnsi="Calibri" w:cs="Times New Roman"/>
                <w:color w:val="000000"/>
              </w:rPr>
            </w:pPr>
            <w:proofErr w:type="spellStart"/>
            <w:r w:rsidRPr="005D0CFC">
              <w:rPr>
                <w:rFonts w:ascii="Calibri" w:eastAsia="Times New Roman" w:hAnsi="Calibri" w:cs="Times New Roman"/>
                <w:color w:val="000000"/>
              </w:rPr>
              <w:t>release_latitude</w:t>
            </w:r>
            <w:proofErr w:type="spellEnd"/>
          </w:p>
        </w:tc>
        <w:tc>
          <w:tcPr>
            <w:tcW w:w="245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Latitude of the site where the tagged animal was released in decimal degrees</w:t>
            </w:r>
          </w:p>
        </w:tc>
        <w:tc>
          <w:tcPr>
            <w:tcW w:w="409" w:type="pct"/>
            <w:tcBorders>
              <w:top w:val="nil"/>
              <w:left w:val="nil"/>
              <w:bottom w:val="nil"/>
              <w:right w:val="nil"/>
            </w:tcBorders>
            <w:shd w:val="clear" w:color="000000" w:fill="DBE5F1"/>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required</w:t>
            </w:r>
          </w:p>
        </w:tc>
        <w:tc>
          <w:tcPr>
            <w:tcW w:w="308"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N</w:t>
            </w:r>
          </w:p>
        </w:tc>
        <w:tc>
          <w:tcPr>
            <w:tcW w:w="376"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roofErr w:type="spellStart"/>
            <w:r w:rsidRPr="005D0CFC">
              <w:rPr>
                <w:rFonts w:ascii="Calibri" w:eastAsia="Times New Roman" w:hAnsi="Calibri" w:cs="Times New Roman"/>
                <w:color w:val="000000"/>
              </w:rPr>
              <w:t>Degrees_north</w:t>
            </w:r>
            <w:proofErr w:type="spellEnd"/>
          </w:p>
        </w:tc>
        <w:tc>
          <w:tcPr>
            <w:tcW w:w="348"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D32724" w:rsidRPr="005D0CFC">
        <w:trPr>
          <w:trHeight w:val="300"/>
        </w:trPr>
        <w:tc>
          <w:tcPr>
            <w:tcW w:w="1100" w:type="pct"/>
            <w:tcBorders>
              <w:top w:val="nil"/>
              <w:left w:val="nil"/>
              <w:bottom w:val="nil"/>
              <w:right w:val="nil"/>
            </w:tcBorders>
            <w:shd w:val="clear" w:color="auto" w:fill="auto"/>
            <w:noWrap/>
            <w:vAlign w:val="bottom"/>
          </w:tcPr>
          <w:p w:rsidR="005D0CFC" w:rsidRPr="005D0CFC" w:rsidRDefault="005D0CFC" w:rsidP="001A1665">
            <w:pPr>
              <w:spacing w:after="0" w:line="240" w:lineRule="auto"/>
              <w:ind w:firstLineChars="200" w:firstLine="342"/>
              <w:rPr>
                <w:rFonts w:ascii="Calibri" w:eastAsia="Times New Roman" w:hAnsi="Calibri" w:cs="Times New Roman"/>
                <w:color w:val="000000"/>
              </w:rPr>
            </w:pPr>
            <w:proofErr w:type="spellStart"/>
            <w:r w:rsidRPr="005D0CFC">
              <w:rPr>
                <w:rFonts w:ascii="Calibri" w:eastAsia="Times New Roman" w:hAnsi="Calibri" w:cs="Times New Roman"/>
                <w:color w:val="000000"/>
              </w:rPr>
              <w:t>release_longitude</w:t>
            </w:r>
            <w:proofErr w:type="spellEnd"/>
          </w:p>
        </w:tc>
        <w:tc>
          <w:tcPr>
            <w:tcW w:w="245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Longitude of the site where the tagged animal was released in decimal degrees</w:t>
            </w:r>
          </w:p>
        </w:tc>
        <w:tc>
          <w:tcPr>
            <w:tcW w:w="409" w:type="pct"/>
            <w:tcBorders>
              <w:top w:val="nil"/>
              <w:left w:val="nil"/>
              <w:bottom w:val="nil"/>
              <w:right w:val="nil"/>
            </w:tcBorders>
            <w:shd w:val="clear" w:color="000000" w:fill="DBE5F1"/>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required</w:t>
            </w:r>
          </w:p>
        </w:tc>
        <w:tc>
          <w:tcPr>
            <w:tcW w:w="308"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N</w:t>
            </w:r>
          </w:p>
        </w:tc>
        <w:tc>
          <w:tcPr>
            <w:tcW w:w="376"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roofErr w:type="spellStart"/>
            <w:r w:rsidRPr="005D0CFC">
              <w:rPr>
                <w:rFonts w:ascii="Calibri" w:eastAsia="Times New Roman" w:hAnsi="Calibri" w:cs="Times New Roman"/>
                <w:color w:val="000000"/>
              </w:rPr>
              <w:t>Degrees_east</w:t>
            </w:r>
            <w:proofErr w:type="spellEnd"/>
          </w:p>
        </w:tc>
        <w:tc>
          <w:tcPr>
            <w:tcW w:w="348"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D32724" w:rsidRPr="005D0CFC">
        <w:trPr>
          <w:trHeight w:val="300"/>
        </w:trPr>
        <w:tc>
          <w:tcPr>
            <w:tcW w:w="1100" w:type="pct"/>
            <w:tcBorders>
              <w:top w:val="nil"/>
              <w:left w:val="nil"/>
              <w:bottom w:val="nil"/>
              <w:right w:val="nil"/>
            </w:tcBorders>
            <w:shd w:val="clear" w:color="auto" w:fill="auto"/>
            <w:noWrap/>
            <w:vAlign w:val="bottom"/>
          </w:tcPr>
          <w:p w:rsidR="005D0CFC" w:rsidRPr="005D0CFC" w:rsidRDefault="005D0CFC" w:rsidP="001A1665">
            <w:pPr>
              <w:spacing w:after="0" w:line="240" w:lineRule="auto"/>
              <w:ind w:firstLineChars="200" w:firstLine="342"/>
              <w:rPr>
                <w:rFonts w:ascii="Calibri" w:eastAsia="Times New Roman" w:hAnsi="Calibri" w:cs="Times New Roman"/>
                <w:color w:val="000000"/>
              </w:rPr>
            </w:pPr>
            <w:proofErr w:type="spellStart"/>
            <w:r w:rsidRPr="005D0CFC">
              <w:rPr>
                <w:rFonts w:ascii="Calibri" w:eastAsia="Times New Roman" w:hAnsi="Calibri" w:cs="Times New Roman"/>
                <w:color w:val="000000"/>
              </w:rPr>
              <w:t>release_datetime_UTC</w:t>
            </w:r>
            <w:proofErr w:type="spellEnd"/>
          </w:p>
        </w:tc>
        <w:tc>
          <w:tcPr>
            <w:tcW w:w="245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Date and time (UTC) of the release in ISO 8601 format</w:t>
            </w:r>
          </w:p>
        </w:tc>
        <w:tc>
          <w:tcPr>
            <w:tcW w:w="409" w:type="pct"/>
            <w:tcBorders>
              <w:top w:val="nil"/>
              <w:left w:val="nil"/>
              <w:bottom w:val="nil"/>
              <w:right w:val="nil"/>
            </w:tcBorders>
            <w:shd w:val="clear" w:color="000000" w:fill="DBE5F1"/>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required</w:t>
            </w:r>
          </w:p>
        </w:tc>
        <w:tc>
          <w:tcPr>
            <w:tcW w:w="308"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S</w:t>
            </w:r>
          </w:p>
        </w:tc>
        <w:tc>
          <w:tcPr>
            <w:tcW w:w="376"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c>
          <w:tcPr>
            <w:tcW w:w="348"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D32724" w:rsidRPr="005D0CFC">
        <w:trPr>
          <w:trHeight w:val="900"/>
        </w:trPr>
        <w:tc>
          <w:tcPr>
            <w:tcW w:w="1100" w:type="pct"/>
            <w:tcBorders>
              <w:top w:val="nil"/>
              <w:left w:val="nil"/>
              <w:bottom w:val="nil"/>
              <w:right w:val="nil"/>
            </w:tcBorders>
            <w:shd w:val="clear" w:color="auto" w:fill="auto"/>
            <w:noWrap/>
            <w:vAlign w:val="bottom"/>
          </w:tcPr>
          <w:p w:rsidR="005D0CFC" w:rsidRPr="005D0CFC" w:rsidRDefault="005D0CFC" w:rsidP="001A1665">
            <w:pPr>
              <w:spacing w:after="0" w:line="240" w:lineRule="auto"/>
              <w:ind w:firstLineChars="200" w:firstLine="342"/>
              <w:rPr>
                <w:rFonts w:ascii="Calibri" w:eastAsia="Times New Roman" w:hAnsi="Calibri" w:cs="Times New Roman"/>
                <w:color w:val="000000"/>
              </w:rPr>
            </w:pPr>
            <w:proofErr w:type="spellStart"/>
            <w:r w:rsidRPr="005D0CFC">
              <w:rPr>
                <w:rFonts w:ascii="Calibri" w:eastAsia="Times New Roman" w:hAnsi="Calibri" w:cs="Times New Roman"/>
                <w:color w:val="000000"/>
              </w:rPr>
              <w:t>vernacularName</w:t>
            </w:r>
            <w:proofErr w:type="spellEnd"/>
          </w:p>
        </w:tc>
        <w:tc>
          <w:tcPr>
            <w:tcW w:w="2459" w:type="pct"/>
            <w:tcBorders>
              <w:top w:val="nil"/>
              <w:left w:val="nil"/>
              <w:bottom w:val="nil"/>
              <w:right w:val="nil"/>
            </w:tcBorders>
            <w:shd w:val="clear" w:color="auto" w:fill="auto"/>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 xml:space="preserve">A common or vernacular name for the </w:t>
            </w:r>
            <w:proofErr w:type="spellStart"/>
            <w:r w:rsidRPr="005D0CFC">
              <w:rPr>
                <w:rFonts w:ascii="Calibri" w:eastAsia="Times New Roman" w:hAnsi="Calibri" w:cs="Times New Roman"/>
                <w:color w:val="000000"/>
              </w:rPr>
              <w:t>taxon</w:t>
            </w:r>
            <w:proofErr w:type="spellEnd"/>
            <w:r w:rsidRPr="005D0CFC">
              <w:rPr>
                <w:rFonts w:ascii="Calibri" w:eastAsia="Times New Roman" w:hAnsi="Calibri" w:cs="Times New Roman"/>
                <w:color w:val="000000"/>
              </w:rPr>
              <w:t xml:space="preserve"> observed. If this term is used, then authorities, references and procedures for making identifications and translating vernacular name to scientific name should be documented in metadata.</w:t>
            </w:r>
          </w:p>
        </w:tc>
        <w:tc>
          <w:tcPr>
            <w:tcW w:w="40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optional</w:t>
            </w:r>
          </w:p>
        </w:tc>
        <w:tc>
          <w:tcPr>
            <w:tcW w:w="308"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p>
        </w:tc>
        <w:tc>
          <w:tcPr>
            <w:tcW w:w="376"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c>
          <w:tcPr>
            <w:tcW w:w="348"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Darwin Core</w:t>
            </w:r>
          </w:p>
        </w:tc>
      </w:tr>
      <w:tr w:rsidR="00D32724" w:rsidRPr="005D0CFC">
        <w:trPr>
          <w:trHeight w:val="1500"/>
        </w:trPr>
        <w:tc>
          <w:tcPr>
            <w:tcW w:w="1100" w:type="pct"/>
            <w:tcBorders>
              <w:top w:val="nil"/>
              <w:left w:val="nil"/>
              <w:bottom w:val="nil"/>
              <w:right w:val="nil"/>
            </w:tcBorders>
            <w:shd w:val="clear" w:color="auto" w:fill="auto"/>
            <w:noWrap/>
            <w:vAlign w:val="bottom"/>
          </w:tcPr>
          <w:p w:rsidR="005D0CFC" w:rsidRPr="005D0CFC" w:rsidRDefault="005D0CFC" w:rsidP="001A1665">
            <w:pPr>
              <w:spacing w:after="0" w:line="240" w:lineRule="auto"/>
              <w:ind w:firstLineChars="200" w:firstLine="342"/>
              <w:rPr>
                <w:rFonts w:ascii="Calibri" w:eastAsia="Times New Roman" w:hAnsi="Calibri" w:cs="Times New Roman"/>
                <w:color w:val="000000"/>
              </w:rPr>
            </w:pPr>
            <w:proofErr w:type="spellStart"/>
            <w:r w:rsidRPr="005D0CFC">
              <w:rPr>
                <w:rFonts w:ascii="Calibri" w:eastAsia="Times New Roman" w:hAnsi="Calibri" w:cs="Times New Roman"/>
                <w:color w:val="000000"/>
              </w:rPr>
              <w:t>scientificName</w:t>
            </w:r>
            <w:proofErr w:type="spellEnd"/>
          </w:p>
        </w:tc>
        <w:tc>
          <w:tcPr>
            <w:tcW w:w="2459" w:type="pct"/>
            <w:tcBorders>
              <w:top w:val="nil"/>
              <w:left w:val="nil"/>
              <w:bottom w:val="nil"/>
              <w:right w:val="nil"/>
            </w:tcBorders>
            <w:shd w:val="clear" w:color="auto" w:fill="auto"/>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The taxonomic identification of the animal as either 1) Genus and species (and subspecies if provided) in Latin binomial nomenclature form, or 2) the lowest-level taxonomic name to which the observation is identified, expressed in Latin form. Authorities, references and procedures for making identifications should be documented in metadata.</w:t>
            </w:r>
          </w:p>
        </w:tc>
        <w:tc>
          <w:tcPr>
            <w:tcW w:w="40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optional</w:t>
            </w:r>
          </w:p>
        </w:tc>
        <w:tc>
          <w:tcPr>
            <w:tcW w:w="308"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p>
        </w:tc>
        <w:tc>
          <w:tcPr>
            <w:tcW w:w="376"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c>
          <w:tcPr>
            <w:tcW w:w="348"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Darwin Core</w:t>
            </w:r>
          </w:p>
        </w:tc>
      </w:tr>
      <w:tr w:rsidR="00D32724" w:rsidRPr="005D0CFC">
        <w:trPr>
          <w:trHeight w:val="900"/>
        </w:trPr>
        <w:tc>
          <w:tcPr>
            <w:tcW w:w="1100" w:type="pct"/>
            <w:tcBorders>
              <w:top w:val="nil"/>
              <w:left w:val="nil"/>
              <w:bottom w:val="nil"/>
              <w:right w:val="nil"/>
            </w:tcBorders>
            <w:shd w:val="clear" w:color="auto" w:fill="auto"/>
            <w:noWrap/>
            <w:vAlign w:val="bottom"/>
          </w:tcPr>
          <w:p w:rsidR="005D0CFC" w:rsidRPr="005D0CFC" w:rsidRDefault="005D0CFC" w:rsidP="001A1665">
            <w:pPr>
              <w:spacing w:after="0" w:line="240" w:lineRule="auto"/>
              <w:ind w:firstLineChars="200" w:firstLine="342"/>
              <w:rPr>
                <w:rFonts w:ascii="Calibri" w:eastAsia="Times New Roman" w:hAnsi="Calibri" w:cs="Times New Roman"/>
                <w:color w:val="000000"/>
              </w:rPr>
            </w:pPr>
            <w:proofErr w:type="spellStart"/>
            <w:r w:rsidRPr="005D0CFC">
              <w:rPr>
                <w:rFonts w:ascii="Calibri" w:eastAsia="Times New Roman" w:hAnsi="Calibri" w:cs="Times New Roman"/>
                <w:color w:val="000000"/>
              </w:rPr>
              <w:t>taxonRank</w:t>
            </w:r>
            <w:proofErr w:type="spellEnd"/>
          </w:p>
        </w:tc>
        <w:tc>
          <w:tcPr>
            <w:tcW w:w="2459" w:type="pct"/>
            <w:tcBorders>
              <w:top w:val="nil"/>
              <w:left w:val="nil"/>
              <w:bottom w:val="nil"/>
              <w:right w:val="nil"/>
            </w:tcBorders>
            <w:shd w:val="clear" w:color="auto" w:fill="auto"/>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 xml:space="preserve">The </w:t>
            </w:r>
            <w:proofErr w:type="spellStart"/>
            <w:r w:rsidRPr="005D0CFC">
              <w:rPr>
                <w:rFonts w:ascii="Calibri" w:eastAsia="Times New Roman" w:hAnsi="Calibri" w:cs="Times New Roman"/>
                <w:color w:val="000000"/>
              </w:rPr>
              <w:t>taxonRank</w:t>
            </w:r>
            <w:proofErr w:type="spellEnd"/>
            <w:r w:rsidRPr="005D0CFC">
              <w:rPr>
                <w:rFonts w:ascii="Calibri" w:eastAsia="Times New Roman" w:hAnsi="Calibri" w:cs="Times New Roman"/>
                <w:color w:val="000000"/>
              </w:rPr>
              <w:t xml:space="preserve"> term is a companion to the </w:t>
            </w:r>
            <w:proofErr w:type="spellStart"/>
            <w:r w:rsidRPr="005D0CFC">
              <w:rPr>
                <w:rFonts w:ascii="Calibri" w:eastAsia="Times New Roman" w:hAnsi="Calibri" w:cs="Times New Roman"/>
                <w:color w:val="000000"/>
              </w:rPr>
              <w:t>scientificName</w:t>
            </w:r>
            <w:proofErr w:type="spellEnd"/>
            <w:r w:rsidRPr="005D0CFC">
              <w:rPr>
                <w:rFonts w:ascii="Calibri" w:eastAsia="Times New Roman" w:hAnsi="Calibri" w:cs="Times New Roman"/>
                <w:color w:val="000000"/>
              </w:rPr>
              <w:t xml:space="preserve"> term. </w:t>
            </w:r>
            <w:proofErr w:type="spellStart"/>
            <w:proofErr w:type="gramStart"/>
            <w:r w:rsidRPr="005D0CFC">
              <w:rPr>
                <w:rFonts w:ascii="Calibri" w:eastAsia="Times New Roman" w:hAnsi="Calibri" w:cs="Times New Roman"/>
                <w:color w:val="000000"/>
              </w:rPr>
              <w:t>taxonRank</w:t>
            </w:r>
            <w:proofErr w:type="spellEnd"/>
            <w:proofErr w:type="gramEnd"/>
            <w:r w:rsidRPr="005D0CFC">
              <w:rPr>
                <w:rFonts w:ascii="Calibri" w:eastAsia="Times New Roman" w:hAnsi="Calibri" w:cs="Times New Roman"/>
                <w:color w:val="000000"/>
              </w:rPr>
              <w:t xml:space="preserve"> identifies the taxonomic level of the lowest-level name in the </w:t>
            </w:r>
            <w:proofErr w:type="spellStart"/>
            <w:r w:rsidRPr="005D0CFC">
              <w:rPr>
                <w:rFonts w:ascii="Calibri" w:eastAsia="Times New Roman" w:hAnsi="Calibri" w:cs="Times New Roman"/>
                <w:color w:val="000000"/>
              </w:rPr>
              <w:t>scientificName</w:t>
            </w:r>
            <w:proofErr w:type="spellEnd"/>
            <w:r w:rsidRPr="005D0CFC">
              <w:rPr>
                <w:rFonts w:ascii="Calibri" w:eastAsia="Times New Roman" w:hAnsi="Calibri" w:cs="Times New Roman"/>
                <w:color w:val="000000"/>
              </w:rPr>
              <w:t xml:space="preserve"> term, if the </w:t>
            </w:r>
            <w:proofErr w:type="spellStart"/>
            <w:r w:rsidRPr="005D0CFC">
              <w:rPr>
                <w:rFonts w:ascii="Calibri" w:eastAsia="Times New Roman" w:hAnsi="Calibri" w:cs="Times New Roman"/>
                <w:color w:val="000000"/>
              </w:rPr>
              <w:t>ScientificName</w:t>
            </w:r>
            <w:proofErr w:type="spellEnd"/>
            <w:r w:rsidRPr="005D0CFC">
              <w:rPr>
                <w:rFonts w:ascii="Calibri" w:eastAsia="Times New Roman" w:hAnsi="Calibri" w:cs="Times New Roman"/>
                <w:color w:val="000000"/>
              </w:rPr>
              <w:t xml:space="preserve"> refers to a level above Genus.</w:t>
            </w:r>
          </w:p>
        </w:tc>
        <w:tc>
          <w:tcPr>
            <w:tcW w:w="40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optional</w:t>
            </w:r>
          </w:p>
        </w:tc>
        <w:tc>
          <w:tcPr>
            <w:tcW w:w="308"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p>
        </w:tc>
        <w:tc>
          <w:tcPr>
            <w:tcW w:w="376"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c>
          <w:tcPr>
            <w:tcW w:w="348"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Darwin Core</w:t>
            </w:r>
          </w:p>
        </w:tc>
      </w:tr>
      <w:tr w:rsidR="00D32724" w:rsidRPr="005D0CFC">
        <w:trPr>
          <w:trHeight w:val="600"/>
        </w:trPr>
        <w:tc>
          <w:tcPr>
            <w:tcW w:w="1100" w:type="pct"/>
            <w:tcBorders>
              <w:top w:val="nil"/>
              <w:left w:val="nil"/>
              <w:bottom w:val="nil"/>
              <w:right w:val="nil"/>
            </w:tcBorders>
            <w:shd w:val="clear" w:color="auto" w:fill="auto"/>
            <w:noWrap/>
            <w:vAlign w:val="bottom"/>
          </w:tcPr>
          <w:p w:rsidR="005D0CFC" w:rsidRPr="005D0CFC" w:rsidRDefault="005D0CFC" w:rsidP="001A1665">
            <w:pPr>
              <w:spacing w:after="0" w:line="240" w:lineRule="auto"/>
              <w:ind w:firstLineChars="200" w:firstLine="342"/>
              <w:rPr>
                <w:rFonts w:ascii="Calibri" w:eastAsia="Times New Roman" w:hAnsi="Calibri" w:cs="Times New Roman"/>
                <w:color w:val="000000"/>
              </w:rPr>
            </w:pPr>
            <w:proofErr w:type="spellStart"/>
            <w:r w:rsidRPr="005D0CFC">
              <w:rPr>
                <w:rFonts w:ascii="Calibri" w:eastAsia="Times New Roman" w:hAnsi="Calibri" w:cs="Times New Roman"/>
                <w:color w:val="000000"/>
              </w:rPr>
              <w:t>aphiaID</w:t>
            </w:r>
            <w:proofErr w:type="spellEnd"/>
          </w:p>
        </w:tc>
        <w:tc>
          <w:tcPr>
            <w:tcW w:w="2459" w:type="pct"/>
            <w:tcBorders>
              <w:top w:val="nil"/>
              <w:left w:val="nil"/>
              <w:bottom w:val="nil"/>
              <w:right w:val="nil"/>
            </w:tcBorders>
            <w:shd w:val="clear" w:color="auto" w:fill="auto"/>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 xml:space="preserve">A unique </w:t>
            </w:r>
            <w:proofErr w:type="spellStart"/>
            <w:r w:rsidRPr="005D0CFC">
              <w:rPr>
                <w:rFonts w:ascii="Calibri" w:eastAsia="Times New Roman" w:hAnsi="Calibri" w:cs="Times New Roman"/>
                <w:color w:val="000000"/>
              </w:rPr>
              <w:t>taxon</w:t>
            </w:r>
            <w:proofErr w:type="spellEnd"/>
            <w:r w:rsidRPr="005D0CFC">
              <w:rPr>
                <w:rFonts w:ascii="Calibri" w:eastAsia="Times New Roman" w:hAnsi="Calibri" w:cs="Times New Roman"/>
                <w:color w:val="000000"/>
              </w:rPr>
              <w:t xml:space="preserve"> identifier obtained by validation of the </w:t>
            </w:r>
            <w:proofErr w:type="spellStart"/>
            <w:r w:rsidRPr="005D0CFC">
              <w:rPr>
                <w:rFonts w:ascii="Calibri" w:eastAsia="Times New Roman" w:hAnsi="Calibri" w:cs="Times New Roman"/>
                <w:color w:val="000000"/>
              </w:rPr>
              <w:t>taxon</w:t>
            </w:r>
            <w:proofErr w:type="spellEnd"/>
            <w:r w:rsidRPr="005D0CFC">
              <w:rPr>
                <w:rFonts w:ascii="Calibri" w:eastAsia="Times New Roman" w:hAnsi="Calibri" w:cs="Times New Roman"/>
                <w:color w:val="000000"/>
              </w:rPr>
              <w:t xml:space="preserve"> name with the World Register of Marine Species (</w:t>
            </w:r>
            <w:proofErr w:type="spellStart"/>
            <w:r w:rsidRPr="005D0CFC">
              <w:rPr>
                <w:rFonts w:ascii="Calibri" w:eastAsia="Times New Roman" w:hAnsi="Calibri" w:cs="Times New Roman"/>
                <w:color w:val="000000"/>
              </w:rPr>
              <w:t>WoRMS</w:t>
            </w:r>
            <w:proofErr w:type="spellEnd"/>
            <w:r w:rsidRPr="005D0CFC">
              <w:rPr>
                <w:rFonts w:ascii="Calibri" w:eastAsia="Times New Roman" w:hAnsi="Calibri" w:cs="Times New Roman"/>
                <w:color w:val="000000"/>
              </w:rPr>
              <w:t>), www.marinespecies.org.</w:t>
            </w:r>
          </w:p>
        </w:tc>
        <w:tc>
          <w:tcPr>
            <w:tcW w:w="40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optional</w:t>
            </w:r>
          </w:p>
        </w:tc>
        <w:tc>
          <w:tcPr>
            <w:tcW w:w="308"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p>
        </w:tc>
        <w:tc>
          <w:tcPr>
            <w:tcW w:w="376"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c>
          <w:tcPr>
            <w:tcW w:w="348"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Darwin Core</w:t>
            </w:r>
          </w:p>
        </w:tc>
      </w:tr>
      <w:tr w:rsidR="00D32724" w:rsidRPr="005D0CFC">
        <w:trPr>
          <w:trHeight w:val="600"/>
        </w:trPr>
        <w:tc>
          <w:tcPr>
            <w:tcW w:w="1100" w:type="pct"/>
            <w:tcBorders>
              <w:top w:val="nil"/>
              <w:left w:val="nil"/>
              <w:bottom w:val="nil"/>
              <w:right w:val="nil"/>
            </w:tcBorders>
            <w:shd w:val="clear" w:color="auto" w:fill="auto"/>
            <w:noWrap/>
            <w:vAlign w:val="bottom"/>
          </w:tcPr>
          <w:p w:rsidR="005D0CFC" w:rsidRPr="005D0CFC" w:rsidRDefault="00D32724" w:rsidP="001A1665">
            <w:pPr>
              <w:spacing w:after="0" w:line="240" w:lineRule="auto"/>
              <w:ind w:firstLineChars="200" w:firstLine="342"/>
              <w:rPr>
                <w:rFonts w:ascii="Calibri" w:eastAsia="Times New Roman" w:hAnsi="Calibri" w:cs="Times New Roman"/>
                <w:color w:val="000000"/>
              </w:rPr>
            </w:pPr>
            <w:proofErr w:type="spellStart"/>
            <w:r>
              <w:rPr>
                <w:rFonts w:ascii="Calibri" w:eastAsia="Times New Roman" w:hAnsi="Calibri" w:cs="Times New Roman"/>
                <w:color w:val="000000"/>
              </w:rPr>
              <w:t>t</w:t>
            </w:r>
            <w:r w:rsidR="005D0CFC" w:rsidRPr="005D0CFC">
              <w:rPr>
                <w:rFonts w:ascii="Calibri" w:eastAsia="Times New Roman" w:hAnsi="Calibri" w:cs="Times New Roman"/>
                <w:color w:val="000000"/>
              </w:rPr>
              <w:t>sn</w:t>
            </w:r>
            <w:proofErr w:type="spellEnd"/>
          </w:p>
        </w:tc>
        <w:tc>
          <w:tcPr>
            <w:tcW w:w="2459" w:type="pct"/>
            <w:tcBorders>
              <w:top w:val="nil"/>
              <w:left w:val="nil"/>
              <w:bottom w:val="nil"/>
              <w:right w:val="nil"/>
            </w:tcBorders>
            <w:shd w:val="clear" w:color="auto" w:fill="auto"/>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 xml:space="preserve">A unique </w:t>
            </w:r>
            <w:proofErr w:type="spellStart"/>
            <w:r w:rsidRPr="005D0CFC">
              <w:rPr>
                <w:rFonts w:ascii="Calibri" w:eastAsia="Times New Roman" w:hAnsi="Calibri" w:cs="Times New Roman"/>
                <w:color w:val="000000"/>
              </w:rPr>
              <w:t>taxon</w:t>
            </w:r>
            <w:proofErr w:type="spellEnd"/>
            <w:r w:rsidRPr="005D0CFC">
              <w:rPr>
                <w:rFonts w:ascii="Calibri" w:eastAsia="Times New Roman" w:hAnsi="Calibri" w:cs="Times New Roman"/>
                <w:color w:val="000000"/>
              </w:rPr>
              <w:t xml:space="preserve"> identifier obtained by validation of the </w:t>
            </w:r>
            <w:proofErr w:type="spellStart"/>
            <w:r w:rsidRPr="005D0CFC">
              <w:rPr>
                <w:rFonts w:ascii="Calibri" w:eastAsia="Times New Roman" w:hAnsi="Calibri" w:cs="Times New Roman"/>
                <w:color w:val="000000"/>
              </w:rPr>
              <w:t>taxon</w:t>
            </w:r>
            <w:proofErr w:type="spellEnd"/>
            <w:r w:rsidRPr="005D0CFC">
              <w:rPr>
                <w:rFonts w:ascii="Calibri" w:eastAsia="Times New Roman" w:hAnsi="Calibri" w:cs="Times New Roman"/>
                <w:color w:val="000000"/>
              </w:rPr>
              <w:t xml:space="preserve"> name with the Integrated Taxonomic Information System (ITIS), www.itis.gov.</w:t>
            </w:r>
          </w:p>
        </w:tc>
        <w:tc>
          <w:tcPr>
            <w:tcW w:w="40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optional</w:t>
            </w:r>
          </w:p>
        </w:tc>
        <w:tc>
          <w:tcPr>
            <w:tcW w:w="308"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S</w:t>
            </w:r>
          </w:p>
        </w:tc>
        <w:tc>
          <w:tcPr>
            <w:tcW w:w="376"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c>
          <w:tcPr>
            <w:tcW w:w="348"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D32724" w:rsidRPr="005D0CFC">
        <w:trPr>
          <w:trHeight w:val="300"/>
        </w:trPr>
        <w:tc>
          <w:tcPr>
            <w:tcW w:w="1100" w:type="pct"/>
            <w:tcBorders>
              <w:top w:val="nil"/>
              <w:left w:val="nil"/>
              <w:bottom w:val="nil"/>
              <w:right w:val="nil"/>
            </w:tcBorders>
            <w:shd w:val="clear" w:color="auto" w:fill="auto"/>
            <w:noWrap/>
            <w:vAlign w:val="bottom"/>
          </w:tcPr>
          <w:p w:rsidR="005D0CFC" w:rsidRPr="005D0CFC" w:rsidRDefault="005D0CFC" w:rsidP="001A1665">
            <w:pPr>
              <w:spacing w:after="0" w:line="240" w:lineRule="auto"/>
              <w:ind w:firstLineChars="200" w:firstLine="342"/>
              <w:rPr>
                <w:rFonts w:ascii="Calibri" w:eastAsia="Times New Roman" w:hAnsi="Calibri" w:cs="Times New Roman"/>
                <w:color w:val="000000"/>
              </w:rPr>
            </w:pPr>
            <w:proofErr w:type="spellStart"/>
            <w:r w:rsidRPr="005D0CFC">
              <w:rPr>
                <w:rFonts w:ascii="Calibri" w:eastAsia="Times New Roman" w:hAnsi="Calibri" w:cs="Times New Roman"/>
                <w:color w:val="000000"/>
              </w:rPr>
              <w:t>common_name</w:t>
            </w:r>
            <w:proofErr w:type="spellEnd"/>
          </w:p>
        </w:tc>
        <w:tc>
          <w:tcPr>
            <w:tcW w:w="245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Common name in English of the tagged animal</w:t>
            </w:r>
          </w:p>
        </w:tc>
        <w:tc>
          <w:tcPr>
            <w:tcW w:w="40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optional</w:t>
            </w:r>
          </w:p>
        </w:tc>
        <w:tc>
          <w:tcPr>
            <w:tcW w:w="308"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S</w:t>
            </w:r>
          </w:p>
        </w:tc>
        <w:tc>
          <w:tcPr>
            <w:tcW w:w="376"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c>
          <w:tcPr>
            <w:tcW w:w="348"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D32724" w:rsidRPr="005D0CFC">
        <w:trPr>
          <w:trHeight w:val="300"/>
        </w:trPr>
        <w:tc>
          <w:tcPr>
            <w:tcW w:w="1100" w:type="pct"/>
            <w:tcBorders>
              <w:top w:val="nil"/>
              <w:left w:val="nil"/>
              <w:bottom w:val="nil"/>
              <w:right w:val="nil"/>
            </w:tcBorders>
            <w:shd w:val="clear" w:color="auto" w:fill="auto"/>
            <w:noWrap/>
            <w:vAlign w:val="bottom"/>
          </w:tcPr>
          <w:p w:rsidR="005D0CFC" w:rsidRPr="005D0CFC" w:rsidRDefault="005D0CFC" w:rsidP="001A1665">
            <w:pPr>
              <w:spacing w:after="0" w:line="240" w:lineRule="auto"/>
              <w:ind w:firstLineChars="200" w:firstLine="342"/>
              <w:rPr>
                <w:rFonts w:ascii="Calibri" w:eastAsia="Times New Roman" w:hAnsi="Calibri" w:cs="Times New Roman"/>
                <w:color w:val="000000"/>
              </w:rPr>
            </w:pPr>
            <w:proofErr w:type="spellStart"/>
            <w:r w:rsidRPr="005D0CFC">
              <w:rPr>
                <w:rFonts w:ascii="Calibri" w:eastAsia="Times New Roman" w:hAnsi="Calibri" w:cs="Times New Roman"/>
                <w:color w:val="000000"/>
              </w:rPr>
              <w:t>animal_origin</w:t>
            </w:r>
            <w:proofErr w:type="spellEnd"/>
          </w:p>
        </w:tc>
        <w:tc>
          <w:tcPr>
            <w:tcW w:w="245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Origin of the animal.  Either Wild or Hatchery.</w:t>
            </w:r>
          </w:p>
        </w:tc>
        <w:tc>
          <w:tcPr>
            <w:tcW w:w="40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optional</w:t>
            </w:r>
          </w:p>
        </w:tc>
        <w:tc>
          <w:tcPr>
            <w:tcW w:w="308"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S</w:t>
            </w:r>
          </w:p>
        </w:tc>
        <w:tc>
          <w:tcPr>
            <w:tcW w:w="376"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c>
          <w:tcPr>
            <w:tcW w:w="348"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D32724" w:rsidRPr="005D0CFC">
        <w:trPr>
          <w:trHeight w:val="300"/>
        </w:trPr>
        <w:tc>
          <w:tcPr>
            <w:tcW w:w="1100" w:type="pct"/>
            <w:tcBorders>
              <w:top w:val="nil"/>
              <w:left w:val="nil"/>
              <w:bottom w:val="nil"/>
              <w:right w:val="nil"/>
            </w:tcBorders>
            <w:shd w:val="clear" w:color="auto" w:fill="auto"/>
            <w:noWrap/>
            <w:vAlign w:val="bottom"/>
          </w:tcPr>
          <w:p w:rsidR="005D0CFC" w:rsidRPr="005D0CFC" w:rsidRDefault="00D32724" w:rsidP="001A1665">
            <w:pPr>
              <w:spacing w:after="0" w:line="240" w:lineRule="auto"/>
              <w:ind w:firstLineChars="200" w:firstLine="342"/>
              <w:rPr>
                <w:rFonts w:ascii="Calibri" w:eastAsia="Times New Roman" w:hAnsi="Calibri" w:cs="Times New Roman"/>
                <w:color w:val="000000"/>
              </w:rPr>
            </w:pPr>
            <w:r>
              <w:rPr>
                <w:rFonts w:ascii="Calibri" w:eastAsia="Times New Roman" w:hAnsi="Calibri" w:cs="Times New Roman"/>
                <w:color w:val="000000"/>
              </w:rPr>
              <w:t>s</w:t>
            </w:r>
            <w:r w:rsidR="005D0CFC" w:rsidRPr="005D0CFC">
              <w:rPr>
                <w:rFonts w:ascii="Calibri" w:eastAsia="Times New Roman" w:hAnsi="Calibri" w:cs="Times New Roman"/>
                <w:color w:val="000000"/>
              </w:rPr>
              <w:t>tock</w:t>
            </w:r>
          </w:p>
        </w:tc>
        <w:tc>
          <w:tcPr>
            <w:tcW w:w="245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Stock if known (e.g. northern DPS)</w:t>
            </w:r>
          </w:p>
        </w:tc>
        <w:tc>
          <w:tcPr>
            <w:tcW w:w="40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optional</w:t>
            </w:r>
          </w:p>
        </w:tc>
        <w:tc>
          <w:tcPr>
            <w:tcW w:w="308"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S</w:t>
            </w:r>
          </w:p>
        </w:tc>
        <w:tc>
          <w:tcPr>
            <w:tcW w:w="376"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c>
          <w:tcPr>
            <w:tcW w:w="348"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D32724" w:rsidRPr="005D0CFC">
        <w:trPr>
          <w:trHeight w:val="300"/>
        </w:trPr>
        <w:tc>
          <w:tcPr>
            <w:tcW w:w="1100" w:type="pct"/>
            <w:tcBorders>
              <w:top w:val="nil"/>
              <w:left w:val="nil"/>
              <w:bottom w:val="nil"/>
              <w:right w:val="nil"/>
            </w:tcBorders>
            <w:shd w:val="clear" w:color="auto" w:fill="auto"/>
            <w:noWrap/>
            <w:vAlign w:val="bottom"/>
          </w:tcPr>
          <w:p w:rsidR="005D0CFC" w:rsidRPr="005D0CFC" w:rsidRDefault="00D32724" w:rsidP="001A1665">
            <w:pPr>
              <w:spacing w:after="0" w:line="240" w:lineRule="auto"/>
              <w:ind w:firstLineChars="200" w:firstLine="342"/>
              <w:rPr>
                <w:rFonts w:ascii="Calibri" w:eastAsia="Times New Roman" w:hAnsi="Calibri" w:cs="Times New Roman"/>
                <w:color w:val="000000"/>
              </w:rPr>
            </w:pPr>
            <w:r>
              <w:rPr>
                <w:rFonts w:ascii="Calibri" w:eastAsia="Times New Roman" w:hAnsi="Calibri" w:cs="Times New Roman"/>
                <w:color w:val="000000"/>
              </w:rPr>
              <w:t>l</w:t>
            </w:r>
            <w:r w:rsidR="005D0CFC" w:rsidRPr="005D0CFC">
              <w:rPr>
                <w:rFonts w:ascii="Calibri" w:eastAsia="Times New Roman" w:hAnsi="Calibri" w:cs="Times New Roman"/>
                <w:color w:val="000000"/>
              </w:rPr>
              <w:t>ength</w:t>
            </w:r>
          </w:p>
        </w:tc>
        <w:tc>
          <w:tcPr>
            <w:tcW w:w="245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Length of animal</w:t>
            </w:r>
          </w:p>
        </w:tc>
        <w:tc>
          <w:tcPr>
            <w:tcW w:w="40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optional</w:t>
            </w:r>
          </w:p>
        </w:tc>
        <w:tc>
          <w:tcPr>
            <w:tcW w:w="308"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N</w:t>
            </w:r>
          </w:p>
        </w:tc>
        <w:tc>
          <w:tcPr>
            <w:tcW w:w="376"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cm</w:t>
            </w:r>
          </w:p>
        </w:tc>
        <w:tc>
          <w:tcPr>
            <w:tcW w:w="348"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D32724" w:rsidRPr="005D0CFC">
        <w:trPr>
          <w:trHeight w:val="300"/>
        </w:trPr>
        <w:tc>
          <w:tcPr>
            <w:tcW w:w="1100" w:type="pct"/>
            <w:tcBorders>
              <w:top w:val="nil"/>
              <w:left w:val="nil"/>
              <w:bottom w:val="nil"/>
              <w:right w:val="nil"/>
            </w:tcBorders>
            <w:shd w:val="clear" w:color="auto" w:fill="auto"/>
            <w:noWrap/>
            <w:vAlign w:val="bottom"/>
          </w:tcPr>
          <w:p w:rsidR="005D0CFC" w:rsidRPr="005D0CFC" w:rsidRDefault="005D0CFC" w:rsidP="001A1665">
            <w:pPr>
              <w:spacing w:after="0" w:line="240" w:lineRule="auto"/>
              <w:ind w:firstLineChars="200" w:firstLine="342"/>
              <w:rPr>
                <w:rFonts w:ascii="Calibri" w:eastAsia="Times New Roman" w:hAnsi="Calibri" w:cs="Times New Roman"/>
                <w:color w:val="000000"/>
              </w:rPr>
            </w:pPr>
            <w:proofErr w:type="spellStart"/>
            <w:r w:rsidRPr="005D0CFC">
              <w:rPr>
                <w:rFonts w:ascii="Calibri" w:eastAsia="Times New Roman" w:hAnsi="Calibri" w:cs="Times New Roman"/>
                <w:color w:val="000000"/>
              </w:rPr>
              <w:t>length_type</w:t>
            </w:r>
            <w:proofErr w:type="spellEnd"/>
          </w:p>
        </w:tc>
        <w:tc>
          <w:tcPr>
            <w:tcW w:w="245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Type of length measured (e.g., total length, fork length, carapace length, etc.)</w:t>
            </w:r>
          </w:p>
        </w:tc>
        <w:tc>
          <w:tcPr>
            <w:tcW w:w="40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optional</w:t>
            </w:r>
          </w:p>
        </w:tc>
        <w:tc>
          <w:tcPr>
            <w:tcW w:w="308"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S</w:t>
            </w:r>
          </w:p>
        </w:tc>
        <w:tc>
          <w:tcPr>
            <w:tcW w:w="376"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c>
          <w:tcPr>
            <w:tcW w:w="348"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D32724" w:rsidRPr="005D0CFC">
        <w:trPr>
          <w:trHeight w:val="300"/>
        </w:trPr>
        <w:tc>
          <w:tcPr>
            <w:tcW w:w="1100" w:type="pct"/>
            <w:tcBorders>
              <w:top w:val="nil"/>
              <w:left w:val="nil"/>
              <w:bottom w:val="nil"/>
              <w:right w:val="nil"/>
            </w:tcBorders>
            <w:shd w:val="clear" w:color="auto" w:fill="auto"/>
            <w:noWrap/>
            <w:vAlign w:val="bottom"/>
          </w:tcPr>
          <w:p w:rsidR="005D0CFC" w:rsidRPr="005D0CFC" w:rsidRDefault="005D0CFC" w:rsidP="001A1665">
            <w:pPr>
              <w:spacing w:after="0" w:line="240" w:lineRule="auto"/>
              <w:ind w:firstLineChars="200" w:firstLine="342"/>
              <w:rPr>
                <w:rFonts w:ascii="Calibri" w:eastAsia="Times New Roman" w:hAnsi="Calibri" w:cs="Times New Roman"/>
                <w:color w:val="000000"/>
              </w:rPr>
            </w:pPr>
            <w:proofErr w:type="spellStart"/>
            <w:r w:rsidRPr="005D0CFC">
              <w:rPr>
                <w:rFonts w:ascii="Calibri" w:eastAsia="Times New Roman" w:hAnsi="Calibri" w:cs="Times New Roman"/>
                <w:color w:val="000000"/>
              </w:rPr>
              <w:t>length_units</w:t>
            </w:r>
            <w:proofErr w:type="spellEnd"/>
          </w:p>
        </w:tc>
        <w:tc>
          <w:tcPr>
            <w:tcW w:w="245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Units in which length is measured</w:t>
            </w:r>
          </w:p>
        </w:tc>
        <w:tc>
          <w:tcPr>
            <w:tcW w:w="40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c>
          <w:tcPr>
            <w:tcW w:w="308"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p>
        </w:tc>
        <w:tc>
          <w:tcPr>
            <w:tcW w:w="376"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c>
          <w:tcPr>
            <w:tcW w:w="348"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D32724" w:rsidRPr="005D0CFC">
        <w:trPr>
          <w:trHeight w:val="300"/>
        </w:trPr>
        <w:tc>
          <w:tcPr>
            <w:tcW w:w="1100" w:type="pct"/>
            <w:tcBorders>
              <w:top w:val="nil"/>
              <w:left w:val="nil"/>
              <w:bottom w:val="nil"/>
              <w:right w:val="nil"/>
            </w:tcBorders>
            <w:shd w:val="clear" w:color="auto" w:fill="auto"/>
            <w:noWrap/>
            <w:vAlign w:val="bottom"/>
          </w:tcPr>
          <w:p w:rsidR="005D0CFC" w:rsidRPr="005D0CFC" w:rsidRDefault="00D32724" w:rsidP="001A1665">
            <w:pPr>
              <w:spacing w:after="0" w:line="240" w:lineRule="auto"/>
              <w:ind w:firstLineChars="200" w:firstLine="342"/>
              <w:rPr>
                <w:rFonts w:ascii="Calibri" w:eastAsia="Times New Roman" w:hAnsi="Calibri" w:cs="Times New Roman"/>
                <w:color w:val="000000"/>
              </w:rPr>
            </w:pPr>
            <w:r>
              <w:rPr>
                <w:rFonts w:ascii="Calibri" w:eastAsia="Times New Roman" w:hAnsi="Calibri" w:cs="Times New Roman"/>
                <w:color w:val="000000"/>
              </w:rPr>
              <w:t>w</w:t>
            </w:r>
            <w:r w:rsidR="005D0CFC" w:rsidRPr="005D0CFC">
              <w:rPr>
                <w:rFonts w:ascii="Calibri" w:eastAsia="Times New Roman" w:hAnsi="Calibri" w:cs="Times New Roman"/>
                <w:color w:val="000000"/>
              </w:rPr>
              <w:t>eight</w:t>
            </w:r>
          </w:p>
        </w:tc>
        <w:tc>
          <w:tcPr>
            <w:tcW w:w="245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Wet weight of whole animal</w:t>
            </w:r>
          </w:p>
        </w:tc>
        <w:tc>
          <w:tcPr>
            <w:tcW w:w="40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optional</w:t>
            </w:r>
          </w:p>
        </w:tc>
        <w:tc>
          <w:tcPr>
            <w:tcW w:w="308"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N</w:t>
            </w:r>
          </w:p>
        </w:tc>
        <w:tc>
          <w:tcPr>
            <w:tcW w:w="376"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c>
          <w:tcPr>
            <w:tcW w:w="348"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D32724" w:rsidRPr="005D0CFC">
        <w:trPr>
          <w:trHeight w:val="300"/>
        </w:trPr>
        <w:tc>
          <w:tcPr>
            <w:tcW w:w="1100" w:type="pct"/>
            <w:tcBorders>
              <w:top w:val="nil"/>
              <w:left w:val="nil"/>
              <w:bottom w:val="nil"/>
              <w:right w:val="nil"/>
            </w:tcBorders>
            <w:shd w:val="clear" w:color="auto" w:fill="auto"/>
            <w:noWrap/>
            <w:vAlign w:val="bottom"/>
          </w:tcPr>
          <w:p w:rsidR="005D0CFC" w:rsidRPr="005D0CFC" w:rsidRDefault="005D0CFC" w:rsidP="001A1665">
            <w:pPr>
              <w:spacing w:after="0" w:line="240" w:lineRule="auto"/>
              <w:ind w:firstLineChars="200" w:firstLine="342"/>
              <w:rPr>
                <w:rFonts w:ascii="Calibri" w:eastAsia="Times New Roman" w:hAnsi="Calibri" w:cs="Times New Roman"/>
                <w:color w:val="000000"/>
              </w:rPr>
            </w:pPr>
            <w:proofErr w:type="spellStart"/>
            <w:r w:rsidRPr="005D0CFC">
              <w:rPr>
                <w:rFonts w:ascii="Calibri" w:eastAsia="Times New Roman" w:hAnsi="Calibri" w:cs="Times New Roman"/>
                <w:color w:val="000000"/>
              </w:rPr>
              <w:t>weight_units</w:t>
            </w:r>
            <w:proofErr w:type="spellEnd"/>
          </w:p>
        </w:tc>
        <w:tc>
          <w:tcPr>
            <w:tcW w:w="245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Units in which weight is expressed</w:t>
            </w:r>
          </w:p>
        </w:tc>
        <w:tc>
          <w:tcPr>
            <w:tcW w:w="40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c>
          <w:tcPr>
            <w:tcW w:w="308"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S</w:t>
            </w:r>
          </w:p>
        </w:tc>
        <w:tc>
          <w:tcPr>
            <w:tcW w:w="376"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c>
          <w:tcPr>
            <w:tcW w:w="348"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D32724" w:rsidRPr="005D0CFC">
        <w:trPr>
          <w:trHeight w:val="300"/>
        </w:trPr>
        <w:tc>
          <w:tcPr>
            <w:tcW w:w="1100" w:type="pct"/>
            <w:tcBorders>
              <w:top w:val="nil"/>
              <w:left w:val="nil"/>
              <w:bottom w:val="nil"/>
              <w:right w:val="nil"/>
            </w:tcBorders>
            <w:shd w:val="clear" w:color="auto" w:fill="auto"/>
            <w:noWrap/>
            <w:vAlign w:val="bottom"/>
          </w:tcPr>
          <w:p w:rsidR="005D0CFC" w:rsidRPr="005D0CFC" w:rsidRDefault="005D0CFC" w:rsidP="001A1665">
            <w:pPr>
              <w:spacing w:after="0" w:line="240" w:lineRule="auto"/>
              <w:ind w:firstLineChars="200" w:firstLine="342"/>
              <w:rPr>
                <w:rFonts w:ascii="Calibri" w:eastAsia="Times New Roman" w:hAnsi="Calibri" w:cs="Times New Roman"/>
                <w:color w:val="000000"/>
              </w:rPr>
            </w:pPr>
            <w:proofErr w:type="spellStart"/>
            <w:r w:rsidRPr="005D0CFC">
              <w:rPr>
                <w:rFonts w:ascii="Calibri" w:eastAsia="Times New Roman" w:hAnsi="Calibri" w:cs="Times New Roman"/>
                <w:color w:val="000000"/>
              </w:rPr>
              <w:t>life_stage</w:t>
            </w:r>
            <w:proofErr w:type="spellEnd"/>
          </w:p>
        </w:tc>
        <w:tc>
          <w:tcPr>
            <w:tcW w:w="245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 xml:space="preserve">An expression or description of age or </w:t>
            </w:r>
            <w:proofErr w:type="spellStart"/>
            <w:r w:rsidRPr="005D0CFC">
              <w:rPr>
                <w:rFonts w:ascii="Calibri" w:eastAsia="Times New Roman" w:hAnsi="Calibri" w:cs="Times New Roman"/>
                <w:color w:val="000000"/>
              </w:rPr>
              <w:t>lifestage</w:t>
            </w:r>
            <w:proofErr w:type="spellEnd"/>
            <w:r w:rsidRPr="005D0CFC">
              <w:rPr>
                <w:rFonts w:ascii="Calibri" w:eastAsia="Times New Roman" w:hAnsi="Calibri" w:cs="Times New Roman"/>
                <w:color w:val="000000"/>
              </w:rPr>
              <w:t xml:space="preserve"> of biological individual(s) in the observation record. Vocabulary will be consistent within a dataset and will be explained in metadata. Methods of determination (where applicable) will be explained in metadata.</w:t>
            </w:r>
          </w:p>
        </w:tc>
        <w:tc>
          <w:tcPr>
            <w:tcW w:w="40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optional</w:t>
            </w:r>
          </w:p>
        </w:tc>
        <w:tc>
          <w:tcPr>
            <w:tcW w:w="308"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S</w:t>
            </w:r>
          </w:p>
        </w:tc>
        <w:tc>
          <w:tcPr>
            <w:tcW w:w="376"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c>
          <w:tcPr>
            <w:tcW w:w="348"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Darwin Core</w:t>
            </w:r>
          </w:p>
        </w:tc>
      </w:tr>
      <w:tr w:rsidR="00D32724" w:rsidRPr="005D0CFC">
        <w:trPr>
          <w:trHeight w:val="300"/>
        </w:trPr>
        <w:tc>
          <w:tcPr>
            <w:tcW w:w="1100" w:type="pct"/>
            <w:tcBorders>
              <w:top w:val="nil"/>
              <w:left w:val="nil"/>
              <w:bottom w:val="nil"/>
              <w:right w:val="nil"/>
            </w:tcBorders>
            <w:shd w:val="clear" w:color="auto" w:fill="auto"/>
            <w:noWrap/>
            <w:vAlign w:val="bottom"/>
          </w:tcPr>
          <w:p w:rsidR="005D0CFC" w:rsidRPr="005D0CFC" w:rsidRDefault="005D0CFC" w:rsidP="001A1665">
            <w:pPr>
              <w:spacing w:after="0" w:line="240" w:lineRule="auto"/>
              <w:ind w:firstLineChars="200" w:firstLine="342"/>
              <w:rPr>
                <w:rFonts w:ascii="Calibri" w:eastAsia="Times New Roman" w:hAnsi="Calibri" w:cs="Times New Roman"/>
                <w:color w:val="000000"/>
              </w:rPr>
            </w:pPr>
            <w:r>
              <w:rPr>
                <w:rFonts w:ascii="Calibri" w:eastAsia="Times New Roman" w:hAnsi="Calibri" w:cs="Times New Roman"/>
                <w:color w:val="000000"/>
              </w:rPr>
              <w:t>a</w:t>
            </w:r>
            <w:r w:rsidRPr="005D0CFC">
              <w:rPr>
                <w:rFonts w:ascii="Calibri" w:eastAsia="Times New Roman" w:hAnsi="Calibri" w:cs="Times New Roman"/>
                <w:color w:val="000000"/>
              </w:rPr>
              <w:t>ge</w:t>
            </w:r>
          </w:p>
        </w:tc>
        <w:tc>
          <w:tcPr>
            <w:tcW w:w="245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Age of animal</w:t>
            </w:r>
            <w:r>
              <w:rPr>
                <w:rFonts w:ascii="Calibri" w:eastAsia="Times New Roman" w:hAnsi="Calibri" w:cs="Times New Roman"/>
                <w:color w:val="000000"/>
              </w:rPr>
              <w:t>, in months</w:t>
            </w:r>
          </w:p>
        </w:tc>
        <w:tc>
          <w:tcPr>
            <w:tcW w:w="40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optional</w:t>
            </w:r>
          </w:p>
        </w:tc>
        <w:tc>
          <w:tcPr>
            <w:tcW w:w="308"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N</w:t>
            </w:r>
          </w:p>
        </w:tc>
        <w:tc>
          <w:tcPr>
            <w:tcW w:w="376"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months</w:t>
            </w:r>
          </w:p>
        </w:tc>
        <w:tc>
          <w:tcPr>
            <w:tcW w:w="348"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D32724" w:rsidRPr="005D0CFC">
        <w:trPr>
          <w:trHeight w:val="300"/>
        </w:trPr>
        <w:tc>
          <w:tcPr>
            <w:tcW w:w="1100" w:type="pct"/>
            <w:tcBorders>
              <w:top w:val="nil"/>
              <w:left w:val="nil"/>
              <w:bottom w:val="nil"/>
              <w:right w:val="nil"/>
            </w:tcBorders>
            <w:shd w:val="clear" w:color="auto" w:fill="auto"/>
            <w:noWrap/>
            <w:vAlign w:val="bottom"/>
          </w:tcPr>
          <w:p w:rsidR="005D0CFC" w:rsidRPr="005D0CFC" w:rsidRDefault="005D0CFC" w:rsidP="001A1665">
            <w:pPr>
              <w:spacing w:after="0" w:line="240" w:lineRule="auto"/>
              <w:ind w:firstLineChars="200" w:firstLine="342"/>
              <w:rPr>
                <w:rFonts w:ascii="Calibri" w:eastAsia="Times New Roman" w:hAnsi="Calibri" w:cs="Times New Roman"/>
                <w:color w:val="000000"/>
              </w:rPr>
            </w:pPr>
            <w:r>
              <w:rPr>
                <w:rFonts w:ascii="Calibri" w:eastAsia="Times New Roman" w:hAnsi="Calibri" w:cs="Times New Roman"/>
                <w:color w:val="000000"/>
              </w:rPr>
              <w:t>s</w:t>
            </w:r>
            <w:r w:rsidRPr="005D0CFC">
              <w:rPr>
                <w:rFonts w:ascii="Calibri" w:eastAsia="Times New Roman" w:hAnsi="Calibri" w:cs="Times New Roman"/>
                <w:color w:val="000000"/>
              </w:rPr>
              <w:t>ex</w:t>
            </w:r>
          </w:p>
        </w:tc>
        <w:tc>
          <w:tcPr>
            <w:tcW w:w="245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Sex of animal: Male or Female</w:t>
            </w:r>
          </w:p>
        </w:tc>
        <w:tc>
          <w:tcPr>
            <w:tcW w:w="40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optional</w:t>
            </w:r>
          </w:p>
        </w:tc>
        <w:tc>
          <w:tcPr>
            <w:tcW w:w="308"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S</w:t>
            </w:r>
          </w:p>
        </w:tc>
        <w:tc>
          <w:tcPr>
            <w:tcW w:w="376"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c>
          <w:tcPr>
            <w:tcW w:w="348"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D32724" w:rsidRPr="005D0CFC">
        <w:trPr>
          <w:trHeight w:val="300"/>
        </w:trPr>
        <w:tc>
          <w:tcPr>
            <w:tcW w:w="1100" w:type="pct"/>
            <w:tcBorders>
              <w:top w:val="nil"/>
              <w:left w:val="nil"/>
              <w:bottom w:val="nil"/>
              <w:right w:val="nil"/>
            </w:tcBorders>
            <w:shd w:val="clear" w:color="auto" w:fill="auto"/>
            <w:noWrap/>
            <w:vAlign w:val="bottom"/>
          </w:tcPr>
          <w:p w:rsidR="005D0CFC" w:rsidRPr="005D0CFC" w:rsidRDefault="005D0CFC" w:rsidP="001A1665">
            <w:pPr>
              <w:spacing w:after="0" w:line="240" w:lineRule="auto"/>
              <w:ind w:firstLineChars="200" w:firstLine="342"/>
              <w:rPr>
                <w:rFonts w:ascii="Calibri" w:eastAsia="Times New Roman" w:hAnsi="Calibri" w:cs="Times New Roman"/>
                <w:i/>
                <w:iCs/>
                <w:color w:val="000000"/>
              </w:rPr>
            </w:pPr>
            <w:proofErr w:type="spellStart"/>
            <w:r w:rsidRPr="005D0CFC">
              <w:rPr>
                <w:rFonts w:ascii="Calibri" w:eastAsia="Times New Roman" w:hAnsi="Calibri" w:cs="Times New Roman"/>
                <w:i/>
                <w:iCs/>
                <w:color w:val="000000"/>
              </w:rPr>
              <w:t>other_tags</w:t>
            </w:r>
            <w:proofErr w:type="spellEnd"/>
          </w:p>
        </w:tc>
        <w:tc>
          <w:tcPr>
            <w:tcW w:w="245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 xml:space="preserve">Reference to other tags carried by the animal. </w:t>
            </w:r>
          </w:p>
        </w:tc>
        <w:tc>
          <w:tcPr>
            <w:tcW w:w="40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optional</w:t>
            </w:r>
          </w:p>
        </w:tc>
        <w:tc>
          <w:tcPr>
            <w:tcW w:w="308"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S</w:t>
            </w:r>
          </w:p>
        </w:tc>
        <w:tc>
          <w:tcPr>
            <w:tcW w:w="376"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c>
          <w:tcPr>
            <w:tcW w:w="348"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D32724" w:rsidRPr="005D0CFC">
        <w:trPr>
          <w:trHeight w:val="300"/>
        </w:trPr>
        <w:tc>
          <w:tcPr>
            <w:tcW w:w="1100"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c>
          <w:tcPr>
            <w:tcW w:w="245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c>
          <w:tcPr>
            <w:tcW w:w="40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b/>
                <w:bCs/>
                <w:color w:val="000000"/>
              </w:rPr>
            </w:pPr>
          </w:p>
        </w:tc>
        <w:tc>
          <w:tcPr>
            <w:tcW w:w="308"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p>
        </w:tc>
        <w:tc>
          <w:tcPr>
            <w:tcW w:w="376"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c>
          <w:tcPr>
            <w:tcW w:w="348"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D32724" w:rsidRPr="005D0CFC">
        <w:trPr>
          <w:trHeight w:val="300"/>
        </w:trPr>
        <w:tc>
          <w:tcPr>
            <w:tcW w:w="1100" w:type="pct"/>
            <w:tcBorders>
              <w:top w:val="nil"/>
              <w:left w:val="nil"/>
              <w:bottom w:val="nil"/>
              <w:right w:val="nil"/>
            </w:tcBorders>
            <w:shd w:val="clear" w:color="auto" w:fill="auto"/>
            <w:noWrap/>
            <w:vAlign w:val="bottom"/>
          </w:tcPr>
          <w:p w:rsidR="005D0CFC" w:rsidRPr="005D0CFC" w:rsidRDefault="005D0CFC" w:rsidP="001A1665">
            <w:pPr>
              <w:spacing w:after="0" w:line="240" w:lineRule="auto"/>
              <w:ind w:firstLineChars="200" w:firstLine="342"/>
              <w:rPr>
                <w:rFonts w:ascii="Calibri" w:eastAsia="Times New Roman" w:hAnsi="Calibri" w:cs="Times New Roman"/>
                <w:b/>
                <w:bCs/>
                <w:color w:val="000000"/>
              </w:rPr>
            </w:pPr>
            <w:r w:rsidRPr="005D0CFC">
              <w:rPr>
                <w:rFonts w:ascii="Calibri" w:eastAsia="Times New Roman" w:hAnsi="Calibri" w:cs="Times New Roman"/>
                <w:b/>
                <w:bCs/>
                <w:color w:val="000000"/>
              </w:rPr>
              <w:t>2.  Capture details</w:t>
            </w:r>
          </w:p>
        </w:tc>
        <w:tc>
          <w:tcPr>
            <w:tcW w:w="245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c>
          <w:tcPr>
            <w:tcW w:w="40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b/>
                <w:bCs/>
                <w:color w:val="000000"/>
              </w:rPr>
            </w:pPr>
          </w:p>
        </w:tc>
        <w:tc>
          <w:tcPr>
            <w:tcW w:w="308"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p>
        </w:tc>
        <w:tc>
          <w:tcPr>
            <w:tcW w:w="376"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c>
          <w:tcPr>
            <w:tcW w:w="348"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D32724" w:rsidRPr="005D0CFC">
        <w:trPr>
          <w:trHeight w:val="300"/>
        </w:trPr>
        <w:tc>
          <w:tcPr>
            <w:tcW w:w="1100" w:type="pct"/>
            <w:tcBorders>
              <w:top w:val="nil"/>
              <w:left w:val="nil"/>
              <w:bottom w:val="nil"/>
              <w:right w:val="nil"/>
            </w:tcBorders>
            <w:shd w:val="clear" w:color="auto" w:fill="auto"/>
            <w:noWrap/>
            <w:vAlign w:val="bottom"/>
          </w:tcPr>
          <w:p w:rsidR="005D0CFC" w:rsidRPr="005D0CFC" w:rsidRDefault="005D0CFC" w:rsidP="001A1665">
            <w:pPr>
              <w:spacing w:after="0" w:line="240" w:lineRule="auto"/>
              <w:ind w:firstLineChars="200" w:firstLine="342"/>
              <w:rPr>
                <w:rFonts w:ascii="Calibri" w:eastAsia="Times New Roman" w:hAnsi="Calibri" w:cs="Times New Roman"/>
                <w:color w:val="000000"/>
              </w:rPr>
            </w:pPr>
            <w:proofErr w:type="spellStart"/>
            <w:r w:rsidRPr="005D0CFC">
              <w:rPr>
                <w:rFonts w:ascii="Calibri" w:eastAsia="Times New Roman" w:hAnsi="Calibri" w:cs="Times New Roman"/>
                <w:color w:val="000000"/>
              </w:rPr>
              <w:t>capture_location</w:t>
            </w:r>
            <w:proofErr w:type="spellEnd"/>
          </w:p>
        </w:tc>
        <w:tc>
          <w:tcPr>
            <w:tcW w:w="245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Name of location where animal was captured</w:t>
            </w:r>
          </w:p>
        </w:tc>
        <w:tc>
          <w:tcPr>
            <w:tcW w:w="40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optional</w:t>
            </w:r>
          </w:p>
        </w:tc>
        <w:tc>
          <w:tcPr>
            <w:tcW w:w="308"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S</w:t>
            </w:r>
          </w:p>
        </w:tc>
        <w:tc>
          <w:tcPr>
            <w:tcW w:w="376"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c>
          <w:tcPr>
            <w:tcW w:w="348"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D32724" w:rsidRPr="005D0CFC">
        <w:trPr>
          <w:trHeight w:val="300"/>
        </w:trPr>
        <w:tc>
          <w:tcPr>
            <w:tcW w:w="1100" w:type="pct"/>
            <w:tcBorders>
              <w:top w:val="nil"/>
              <w:left w:val="nil"/>
              <w:bottom w:val="nil"/>
              <w:right w:val="nil"/>
            </w:tcBorders>
            <w:shd w:val="clear" w:color="auto" w:fill="auto"/>
            <w:noWrap/>
            <w:vAlign w:val="bottom"/>
          </w:tcPr>
          <w:p w:rsidR="005D0CFC" w:rsidRPr="005D0CFC" w:rsidRDefault="005D0CFC" w:rsidP="001A1665">
            <w:pPr>
              <w:spacing w:after="0" w:line="240" w:lineRule="auto"/>
              <w:ind w:firstLineChars="200" w:firstLine="342"/>
              <w:rPr>
                <w:rFonts w:ascii="Calibri" w:eastAsia="Times New Roman" w:hAnsi="Calibri" w:cs="Times New Roman"/>
                <w:color w:val="000000"/>
              </w:rPr>
            </w:pPr>
            <w:proofErr w:type="spellStart"/>
            <w:r w:rsidRPr="005D0CFC">
              <w:rPr>
                <w:rFonts w:ascii="Calibri" w:eastAsia="Times New Roman" w:hAnsi="Calibri" w:cs="Times New Roman"/>
                <w:color w:val="000000"/>
              </w:rPr>
              <w:t>capture_latitude</w:t>
            </w:r>
            <w:proofErr w:type="spellEnd"/>
          </w:p>
        </w:tc>
        <w:tc>
          <w:tcPr>
            <w:tcW w:w="245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Latitude of capture site, in decimal degrees</w:t>
            </w:r>
          </w:p>
        </w:tc>
        <w:tc>
          <w:tcPr>
            <w:tcW w:w="40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optional</w:t>
            </w:r>
          </w:p>
        </w:tc>
        <w:tc>
          <w:tcPr>
            <w:tcW w:w="308"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N</w:t>
            </w:r>
          </w:p>
        </w:tc>
        <w:tc>
          <w:tcPr>
            <w:tcW w:w="376"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roofErr w:type="spellStart"/>
            <w:r w:rsidRPr="005D0CFC">
              <w:rPr>
                <w:rFonts w:ascii="Calibri" w:eastAsia="Times New Roman" w:hAnsi="Calibri" w:cs="Times New Roman"/>
                <w:color w:val="000000"/>
              </w:rPr>
              <w:t>degrees_north</w:t>
            </w:r>
            <w:proofErr w:type="spellEnd"/>
          </w:p>
        </w:tc>
        <w:tc>
          <w:tcPr>
            <w:tcW w:w="348"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D32724" w:rsidRPr="005D0CFC">
        <w:trPr>
          <w:trHeight w:val="300"/>
        </w:trPr>
        <w:tc>
          <w:tcPr>
            <w:tcW w:w="1100" w:type="pct"/>
            <w:tcBorders>
              <w:top w:val="nil"/>
              <w:left w:val="nil"/>
              <w:bottom w:val="nil"/>
              <w:right w:val="nil"/>
            </w:tcBorders>
            <w:shd w:val="clear" w:color="auto" w:fill="auto"/>
            <w:noWrap/>
            <w:vAlign w:val="bottom"/>
          </w:tcPr>
          <w:p w:rsidR="005D0CFC" w:rsidRPr="005D0CFC" w:rsidRDefault="005D0CFC" w:rsidP="001A1665">
            <w:pPr>
              <w:spacing w:after="0" w:line="240" w:lineRule="auto"/>
              <w:ind w:firstLineChars="200" w:firstLine="342"/>
              <w:rPr>
                <w:rFonts w:ascii="Calibri" w:eastAsia="Times New Roman" w:hAnsi="Calibri" w:cs="Times New Roman"/>
                <w:color w:val="000000"/>
              </w:rPr>
            </w:pPr>
            <w:proofErr w:type="spellStart"/>
            <w:r w:rsidRPr="005D0CFC">
              <w:rPr>
                <w:rFonts w:ascii="Calibri" w:eastAsia="Times New Roman" w:hAnsi="Calibri" w:cs="Times New Roman"/>
                <w:color w:val="000000"/>
              </w:rPr>
              <w:t>capture_longitude</w:t>
            </w:r>
            <w:proofErr w:type="spellEnd"/>
          </w:p>
        </w:tc>
        <w:tc>
          <w:tcPr>
            <w:tcW w:w="245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Longitude of capture site, in decimal degrees</w:t>
            </w:r>
          </w:p>
        </w:tc>
        <w:tc>
          <w:tcPr>
            <w:tcW w:w="40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optional</w:t>
            </w:r>
          </w:p>
        </w:tc>
        <w:tc>
          <w:tcPr>
            <w:tcW w:w="308"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N</w:t>
            </w:r>
          </w:p>
        </w:tc>
        <w:tc>
          <w:tcPr>
            <w:tcW w:w="376"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roofErr w:type="spellStart"/>
            <w:r w:rsidRPr="005D0CFC">
              <w:rPr>
                <w:rFonts w:ascii="Calibri" w:eastAsia="Times New Roman" w:hAnsi="Calibri" w:cs="Times New Roman"/>
                <w:color w:val="000000"/>
              </w:rPr>
              <w:t>degrees_east</w:t>
            </w:r>
            <w:proofErr w:type="spellEnd"/>
          </w:p>
        </w:tc>
        <w:tc>
          <w:tcPr>
            <w:tcW w:w="348"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D32724" w:rsidRPr="005D0CFC">
        <w:trPr>
          <w:trHeight w:val="300"/>
        </w:trPr>
        <w:tc>
          <w:tcPr>
            <w:tcW w:w="1100" w:type="pct"/>
            <w:tcBorders>
              <w:top w:val="nil"/>
              <w:left w:val="nil"/>
              <w:bottom w:val="nil"/>
              <w:right w:val="nil"/>
            </w:tcBorders>
            <w:shd w:val="clear" w:color="auto" w:fill="auto"/>
            <w:noWrap/>
            <w:vAlign w:val="bottom"/>
          </w:tcPr>
          <w:p w:rsidR="005D0CFC" w:rsidRPr="005D0CFC" w:rsidRDefault="005D0CFC" w:rsidP="001A1665">
            <w:pPr>
              <w:spacing w:after="0" w:line="240" w:lineRule="auto"/>
              <w:ind w:firstLineChars="200" w:firstLine="342"/>
              <w:rPr>
                <w:rFonts w:ascii="Calibri" w:eastAsia="Times New Roman" w:hAnsi="Calibri" w:cs="Times New Roman"/>
                <w:color w:val="000000"/>
              </w:rPr>
            </w:pPr>
            <w:proofErr w:type="spellStart"/>
            <w:r w:rsidRPr="005D0CFC">
              <w:rPr>
                <w:rFonts w:ascii="Calibri" w:eastAsia="Times New Roman" w:hAnsi="Calibri" w:cs="Times New Roman"/>
                <w:color w:val="000000"/>
              </w:rPr>
              <w:t>capture_depth</w:t>
            </w:r>
            <w:proofErr w:type="spellEnd"/>
          </w:p>
        </w:tc>
        <w:tc>
          <w:tcPr>
            <w:tcW w:w="245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Depth at which animal was captured</w:t>
            </w:r>
          </w:p>
        </w:tc>
        <w:tc>
          <w:tcPr>
            <w:tcW w:w="40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optional</w:t>
            </w:r>
          </w:p>
        </w:tc>
        <w:tc>
          <w:tcPr>
            <w:tcW w:w="308"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N</w:t>
            </w:r>
          </w:p>
        </w:tc>
        <w:tc>
          <w:tcPr>
            <w:tcW w:w="376"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meters</w:t>
            </w:r>
          </w:p>
        </w:tc>
        <w:tc>
          <w:tcPr>
            <w:tcW w:w="348"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D32724" w:rsidRPr="005D0CFC">
        <w:trPr>
          <w:trHeight w:val="300"/>
        </w:trPr>
        <w:tc>
          <w:tcPr>
            <w:tcW w:w="1100" w:type="pct"/>
            <w:tcBorders>
              <w:top w:val="nil"/>
              <w:left w:val="nil"/>
              <w:bottom w:val="nil"/>
              <w:right w:val="nil"/>
            </w:tcBorders>
            <w:shd w:val="clear" w:color="auto" w:fill="auto"/>
            <w:noWrap/>
            <w:vAlign w:val="bottom"/>
          </w:tcPr>
          <w:p w:rsidR="005D0CFC" w:rsidRPr="005D0CFC" w:rsidRDefault="005D0CFC" w:rsidP="001A1665">
            <w:pPr>
              <w:spacing w:after="0" w:line="240" w:lineRule="auto"/>
              <w:ind w:firstLineChars="200" w:firstLine="342"/>
              <w:rPr>
                <w:rFonts w:ascii="Calibri" w:eastAsia="Times New Roman" w:hAnsi="Calibri" w:cs="Times New Roman"/>
                <w:color w:val="000000"/>
              </w:rPr>
            </w:pPr>
            <w:proofErr w:type="spellStart"/>
            <w:r w:rsidRPr="005D0CFC">
              <w:rPr>
                <w:rFonts w:ascii="Calibri" w:eastAsia="Times New Roman" w:hAnsi="Calibri" w:cs="Times New Roman"/>
                <w:color w:val="000000"/>
              </w:rPr>
              <w:t>capture_datetime_utc</w:t>
            </w:r>
            <w:proofErr w:type="spellEnd"/>
          </w:p>
        </w:tc>
        <w:tc>
          <w:tcPr>
            <w:tcW w:w="245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Date and time of capture, in UTC, in ISO 8601 format.</w:t>
            </w:r>
          </w:p>
        </w:tc>
        <w:tc>
          <w:tcPr>
            <w:tcW w:w="40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optional</w:t>
            </w:r>
          </w:p>
        </w:tc>
        <w:tc>
          <w:tcPr>
            <w:tcW w:w="308"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S</w:t>
            </w:r>
          </w:p>
        </w:tc>
        <w:tc>
          <w:tcPr>
            <w:tcW w:w="376"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c>
          <w:tcPr>
            <w:tcW w:w="348"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D32724" w:rsidRPr="005D0CFC">
        <w:trPr>
          <w:trHeight w:val="300"/>
        </w:trPr>
        <w:tc>
          <w:tcPr>
            <w:tcW w:w="1100" w:type="pct"/>
            <w:tcBorders>
              <w:top w:val="nil"/>
              <w:left w:val="nil"/>
              <w:bottom w:val="nil"/>
              <w:right w:val="nil"/>
            </w:tcBorders>
            <w:shd w:val="clear" w:color="auto" w:fill="auto"/>
            <w:noWrap/>
            <w:vAlign w:val="bottom"/>
          </w:tcPr>
          <w:p w:rsidR="005D0CFC" w:rsidRPr="005D0CFC" w:rsidRDefault="005D0CFC" w:rsidP="001A1665">
            <w:pPr>
              <w:spacing w:after="0" w:line="240" w:lineRule="auto"/>
              <w:ind w:firstLineChars="200" w:firstLine="342"/>
              <w:rPr>
                <w:rFonts w:ascii="Calibri" w:eastAsia="Times New Roman" w:hAnsi="Calibri" w:cs="Times New Roman"/>
                <w:color w:val="000000"/>
              </w:rPr>
            </w:pPr>
            <w:proofErr w:type="spellStart"/>
            <w:r w:rsidRPr="005D0CFC">
              <w:rPr>
                <w:rFonts w:ascii="Calibri" w:eastAsia="Times New Roman" w:hAnsi="Calibri" w:cs="Times New Roman"/>
                <w:color w:val="000000"/>
              </w:rPr>
              <w:t>release_location</w:t>
            </w:r>
            <w:proofErr w:type="spellEnd"/>
          </w:p>
        </w:tc>
        <w:tc>
          <w:tcPr>
            <w:tcW w:w="245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Name of location where animal was released</w:t>
            </w:r>
          </w:p>
        </w:tc>
        <w:tc>
          <w:tcPr>
            <w:tcW w:w="40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optional</w:t>
            </w:r>
          </w:p>
        </w:tc>
        <w:tc>
          <w:tcPr>
            <w:tcW w:w="308"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S</w:t>
            </w:r>
          </w:p>
        </w:tc>
        <w:tc>
          <w:tcPr>
            <w:tcW w:w="376"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c>
          <w:tcPr>
            <w:tcW w:w="348"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D32724" w:rsidRPr="005D0CFC">
        <w:trPr>
          <w:trHeight w:val="300"/>
        </w:trPr>
        <w:tc>
          <w:tcPr>
            <w:tcW w:w="1100" w:type="pct"/>
            <w:tcBorders>
              <w:top w:val="nil"/>
              <w:left w:val="nil"/>
              <w:bottom w:val="nil"/>
              <w:right w:val="nil"/>
            </w:tcBorders>
            <w:shd w:val="clear" w:color="auto" w:fill="auto"/>
            <w:noWrap/>
            <w:vAlign w:val="bottom"/>
          </w:tcPr>
          <w:p w:rsidR="005D0CFC" w:rsidRPr="005D0CFC" w:rsidRDefault="005D0CFC" w:rsidP="001A1665">
            <w:pPr>
              <w:spacing w:after="0" w:line="240" w:lineRule="auto"/>
              <w:ind w:firstLineChars="200" w:firstLine="342"/>
              <w:rPr>
                <w:rFonts w:ascii="Calibri" w:eastAsia="Times New Roman" w:hAnsi="Calibri" w:cs="Times New Roman"/>
                <w:color w:val="000000"/>
              </w:rPr>
            </w:pPr>
            <w:r w:rsidRPr="005D0CFC">
              <w:rPr>
                <w:rFonts w:ascii="Calibri" w:eastAsia="Times New Roman" w:hAnsi="Calibri" w:cs="Times New Roman"/>
                <w:color w:val="000000"/>
              </w:rPr>
              <w:t>pre-</w:t>
            </w:r>
            <w:proofErr w:type="spellStart"/>
            <w:r w:rsidRPr="005D0CFC">
              <w:rPr>
                <w:rFonts w:ascii="Calibri" w:eastAsia="Times New Roman" w:hAnsi="Calibri" w:cs="Times New Roman"/>
                <w:color w:val="000000"/>
              </w:rPr>
              <w:t>op_holding_period</w:t>
            </w:r>
            <w:proofErr w:type="spellEnd"/>
          </w:p>
        </w:tc>
        <w:tc>
          <w:tcPr>
            <w:tcW w:w="245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Period in days between capture and tag attachment</w:t>
            </w:r>
          </w:p>
        </w:tc>
        <w:tc>
          <w:tcPr>
            <w:tcW w:w="40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optional</w:t>
            </w:r>
          </w:p>
        </w:tc>
        <w:tc>
          <w:tcPr>
            <w:tcW w:w="308"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N</w:t>
            </w:r>
          </w:p>
        </w:tc>
        <w:tc>
          <w:tcPr>
            <w:tcW w:w="376"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c>
          <w:tcPr>
            <w:tcW w:w="348"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D32724" w:rsidRPr="005D0CFC">
        <w:trPr>
          <w:trHeight w:val="300"/>
        </w:trPr>
        <w:tc>
          <w:tcPr>
            <w:tcW w:w="1100" w:type="pct"/>
            <w:tcBorders>
              <w:top w:val="nil"/>
              <w:left w:val="nil"/>
              <w:bottom w:val="nil"/>
              <w:right w:val="nil"/>
            </w:tcBorders>
            <w:shd w:val="clear" w:color="auto" w:fill="auto"/>
            <w:noWrap/>
            <w:vAlign w:val="bottom"/>
          </w:tcPr>
          <w:p w:rsidR="005D0CFC" w:rsidRPr="005D0CFC" w:rsidRDefault="005D0CFC" w:rsidP="001A1665">
            <w:pPr>
              <w:spacing w:after="0" w:line="240" w:lineRule="auto"/>
              <w:ind w:firstLineChars="200" w:firstLine="342"/>
              <w:rPr>
                <w:rFonts w:ascii="Calibri" w:eastAsia="Times New Roman" w:hAnsi="Calibri" w:cs="Times New Roman"/>
                <w:color w:val="000000"/>
              </w:rPr>
            </w:pPr>
            <w:r w:rsidRPr="005D0CFC">
              <w:rPr>
                <w:rFonts w:ascii="Calibri" w:eastAsia="Times New Roman" w:hAnsi="Calibri" w:cs="Times New Roman"/>
                <w:color w:val="000000"/>
              </w:rPr>
              <w:t>post-</w:t>
            </w:r>
            <w:proofErr w:type="spellStart"/>
            <w:r w:rsidRPr="005D0CFC">
              <w:rPr>
                <w:rFonts w:ascii="Calibri" w:eastAsia="Times New Roman" w:hAnsi="Calibri" w:cs="Times New Roman"/>
                <w:color w:val="000000"/>
              </w:rPr>
              <w:t>op_holding_period</w:t>
            </w:r>
            <w:proofErr w:type="spellEnd"/>
          </w:p>
        </w:tc>
        <w:tc>
          <w:tcPr>
            <w:tcW w:w="245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Period in days between tag attachment and release</w:t>
            </w:r>
          </w:p>
        </w:tc>
        <w:tc>
          <w:tcPr>
            <w:tcW w:w="40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optional</w:t>
            </w:r>
          </w:p>
        </w:tc>
        <w:tc>
          <w:tcPr>
            <w:tcW w:w="308"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N</w:t>
            </w:r>
          </w:p>
        </w:tc>
        <w:tc>
          <w:tcPr>
            <w:tcW w:w="376"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c>
          <w:tcPr>
            <w:tcW w:w="348"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D32724" w:rsidRPr="005D0CFC">
        <w:trPr>
          <w:trHeight w:val="300"/>
        </w:trPr>
        <w:tc>
          <w:tcPr>
            <w:tcW w:w="1100" w:type="pct"/>
            <w:tcBorders>
              <w:top w:val="nil"/>
              <w:left w:val="nil"/>
              <w:bottom w:val="nil"/>
              <w:right w:val="nil"/>
            </w:tcBorders>
            <w:shd w:val="clear" w:color="auto" w:fill="auto"/>
            <w:noWrap/>
            <w:vAlign w:val="bottom"/>
          </w:tcPr>
          <w:p w:rsidR="005D0CFC" w:rsidRPr="005D0CFC" w:rsidRDefault="005D0CFC" w:rsidP="001A1665">
            <w:pPr>
              <w:spacing w:after="0" w:line="240" w:lineRule="auto"/>
              <w:ind w:firstLineChars="500" w:firstLine="856"/>
              <w:rPr>
                <w:rFonts w:ascii="Calibri" w:eastAsia="Times New Roman" w:hAnsi="Calibri" w:cs="Times New Roman"/>
                <w:color w:val="000000"/>
              </w:rPr>
            </w:pPr>
          </w:p>
        </w:tc>
        <w:tc>
          <w:tcPr>
            <w:tcW w:w="245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c>
          <w:tcPr>
            <w:tcW w:w="40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b/>
                <w:bCs/>
                <w:color w:val="000000"/>
              </w:rPr>
            </w:pPr>
          </w:p>
        </w:tc>
        <w:tc>
          <w:tcPr>
            <w:tcW w:w="308"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p>
        </w:tc>
        <w:tc>
          <w:tcPr>
            <w:tcW w:w="376"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c>
          <w:tcPr>
            <w:tcW w:w="348"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D32724" w:rsidRPr="005D0CFC">
        <w:trPr>
          <w:trHeight w:val="300"/>
        </w:trPr>
        <w:tc>
          <w:tcPr>
            <w:tcW w:w="1100" w:type="pct"/>
            <w:tcBorders>
              <w:top w:val="nil"/>
              <w:left w:val="nil"/>
              <w:bottom w:val="nil"/>
              <w:right w:val="nil"/>
            </w:tcBorders>
            <w:shd w:val="clear" w:color="auto" w:fill="auto"/>
            <w:noWrap/>
            <w:vAlign w:val="bottom"/>
          </w:tcPr>
          <w:p w:rsidR="005D0CFC" w:rsidRPr="005D0CFC" w:rsidRDefault="005D0CFC" w:rsidP="001A1665">
            <w:pPr>
              <w:spacing w:after="0" w:line="240" w:lineRule="auto"/>
              <w:ind w:firstLineChars="200" w:firstLine="342"/>
              <w:rPr>
                <w:rFonts w:ascii="Calibri" w:eastAsia="Times New Roman" w:hAnsi="Calibri" w:cs="Times New Roman"/>
                <w:b/>
                <w:bCs/>
                <w:color w:val="000000"/>
              </w:rPr>
            </w:pPr>
            <w:r w:rsidRPr="005D0CFC">
              <w:rPr>
                <w:rFonts w:ascii="Calibri" w:eastAsia="Times New Roman" w:hAnsi="Calibri" w:cs="Times New Roman"/>
                <w:b/>
                <w:bCs/>
                <w:color w:val="000000"/>
              </w:rPr>
              <w:t>3.  Surgery details</w:t>
            </w:r>
          </w:p>
        </w:tc>
        <w:tc>
          <w:tcPr>
            <w:tcW w:w="245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c>
          <w:tcPr>
            <w:tcW w:w="40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b/>
                <w:bCs/>
                <w:color w:val="000000"/>
              </w:rPr>
            </w:pPr>
          </w:p>
        </w:tc>
        <w:tc>
          <w:tcPr>
            <w:tcW w:w="308"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p>
        </w:tc>
        <w:tc>
          <w:tcPr>
            <w:tcW w:w="376"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c>
          <w:tcPr>
            <w:tcW w:w="348"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D32724" w:rsidRPr="005D0CFC">
        <w:trPr>
          <w:trHeight w:val="300"/>
        </w:trPr>
        <w:tc>
          <w:tcPr>
            <w:tcW w:w="1100" w:type="pct"/>
            <w:tcBorders>
              <w:top w:val="nil"/>
              <w:left w:val="nil"/>
              <w:bottom w:val="nil"/>
              <w:right w:val="nil"/>
            </w:tcBorders>
            <w:shd w:val="clear" w:color="auto" w:fill="auto"/>
            <w:noWrap/>
            <w:vAlign w:val="bottom"/>
          </w:tcPr>
          <w:p w:rsidR="005D0CFC" w:rsidRPr="005D0CFC" w:rsidRDefault="005D0CFC" w:rsidP="001A1665">
            <w:pPr>
              <w:spacing w:after="0" w:line="240" w:lineRule="auto"/>
              <w:ind w:firstLineChars="200" w:firstLine="342"/>
              <w:rPr>
                <w:rFonts w:ascii="Calibri" w:eastAsia="Times New Roman" w:hAnsi="Calibri" w:cs="Times New Roman"/>
                <w:color w:val="000000"/>
              </w:rPr>
            </w:pPr>
            <w:r w:rsidRPr="005D0CFC">
              <w:rPr>
                <w:rFonts w:ascii="Calibri" w:eastAsia="Times New Roman" w:hAnsi="Calibri" w:cs="Times New Roman"/>
                <w:color w:val="000000"/>
              </w:rPr>
              <w:t>tagger</w:t>
            </w:r>
          </w:p>
        </w:tc>
        <w:tc>
          <w:tcPr>
            <w:tcW w:w="245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Name of individual who tagged the animal</w:t>
            </w:r>
          </w:p>
        </w:tc>
        <w:tc>
          <w:tcPr>
            <w:tcW w:w="40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optional</w:t>
            </w:r>
          </w:p>
        </w:tc>
        <w:tc>
          <w:tcPr>
            <w:tcW w:w="308"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S</w:t>
            </w:r>
          </w:p>
        </w:tc>
        <w:tc>
          <w:tcPr>
            <w:tcW w:w="376"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c>
          <w:tcPr>
            <w:tcW w:w="348"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D32724" w:rsidRPr="005D0CFC">
        <w:trPr>
          <w:trHeight w:val="300"/>
        </w:trPr>
        <w:tc>
          <w:tcPr>
            <w:tcW w:w="1100" w:type="pct"/>
            <w:tcBorders>
              <w:top w:val="nil"/>
              <w:left w:val="nil"/>
              <w:bottom w:val="nil"/>
              <w:right w:val="nil"/>
            </w:tcBorders>
            <w:shd w:val="clear" w:color="auto" w:fill="auto"/>
            <w:noWrap/>
            <w:vAlign w:val="bottom"/>
          </w:tcPr>
          <w:p w:rsidR="005D0CFC" w:rsidRPr="005D0CFC" w:rsidRDefault="005D0CFC" w:rsidP="001A1665">
            <w:pPr>
              <w:spacing w:after="0" w:line="240" w:lineRule="auto"/>
              <w:ind w:firstLineChars="200" w:firstLine="342"/>
              <w:rPr>
                <w:rFonts w:ascii="Calibri" w:eastAsia="Times New Roman" w:hAnsi="Calibri" w:cs="Times New Roman"/>
                <w:color w:val="000000"/>
              </w:rPr>
            </w:pPr>
            <w:proofErr w:type="spellStart"/>
            <w:r w:rsidRPr="005D0CFC">
              <w:rPr>
                <w:rFonts w:ascii="Calibri" w:eastAsia="Times New Roman" w:hAnsi="Calibri" w:cs="Times New Roman"/>
                <w:color w:val="000000"/>
              </w:rPr>
              <w:t>attachment_method</w:t>
            </w:r>
            <w:proofErr w:type="spellEnd"/>
          </w:p>
        </w:tc>
        <w:tc>
          <w:tcPr>
            <w:tcW w:w="245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Tag attachment method (values: internal or external)</w:t>
            </w:r>
          </w:p>
        </w:tc>
        <w:tc>
          <w:tcPr>
            <w:tcW w:w="40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optional</w:t>
            </w:r>
          </w:p>
        </w:tc>
        <w:tc>
          <w:tcPr>
            <w:tcW w:w="308"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S</w:t>
            </w:r>
          </w:p>
        </w:tc>
        <w:tc>
          <w:tcPr>
            <w:tcW w:w="376"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c>
          <w:tcPr>
            <w:tcW w:w="348"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D32724" w:rsidRPr="005D0CFC">
        <w:trPr>
          <w:trHeight w:val="300"/>
        </w:trPr>
        <w:tc>
          <w:tcPr>
            <w:tcW w:w="1100" w:type="pct"/>
            <w:tcBorders>
              <w:top w:val="nil"/>
              <w:left w:val="nil"/>
              <w:bottom w:val="nil"/>
              <w:right w:val="nil"/>
            </w:tcBorders>
            <w:shd w:val="clear" w:color="auto" w:fill="auto"/>
            <w:noWrap/>
            <w:vAlign w:val="bottom"/>
          </w:tcPr>
          <w:p w:rsidR="005D0CFC" w:rsidRPr="005D0CFC" w:rsidRDefault="005D0CFC" w:rsidP="001A1665">
            <w:pPr>
              <w:spacing w:after="0" w:line="240" w:lineRule="auto"/>
              <w:ind w:firstLineChars="200" w:firstLine="342"/>
              <w:rPr>
                <w:rFonts w:ascii="Calibri" w:eastAsia="Times New Roman" w:hAnsi="Calibri" w:cs="Times New Roman"/>
                <w:color w:val="000000"/>
              </w:rPr>
            </w:pPr>
          </w:p>
        </w:tc>
        <w:tc>
          <w:tcPr>
            <w:tcW w:w="245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c>
          <w:tcPr>
            <w:tcW w:w="40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b/>
                <w:bCs/>
                <w:color w:val="000000"/>
              </w:rPr>
            </w:pPr>
          </w:p>
        </w:tc>
        <w:tc>
          <w:tcPr>
            <w:tcW w:w="308"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p>
        </w:tc>
        <w:tc>
          <w:tcPr>
            <w:tcW w:w="376"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c>
          <w:tcPr>
            <w:tcW w:w="348"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D32724" w:rsidRPr="005D0CFC">
        <w:trPr>
          <w:trHeight w:val="300"/>
        </w:trPr>
        <w:tc>
          <w:tcPr>
            <w:tcW w:w="1100" w:type="pct"/>
            <w:tcBorders>
              <w:top w:val="nil"/>
              <w:left w:val="nil"/>
              <w:bottom w:val="nil"/>
              <w:right w:val="nil"/>
            </w:tcBorders>
            <w:shd w:val="clear" w:color="auto" w:fill="auto"/>
            <w:noWrap/>
            <w:vAlign w:val="bottom"/>
          </w:tcPr>
          <w:p w:rsidR="005D0CFC" w:rsidRPr="005D0CFC" w:rsidRDefault="005D0CFC" w:rsidP="001A1665">
            <w:pPr>
              <w:spacing w:after="0" w:line="240" w:lineRule="auto"/>
              <w:ind w:firstLineChars="200" w:firstLine="342"/>
              <w:rPr>
                <w:rFonts w:ascii="Calibri" w:eastAsia="Times New Roman" w:hAnsi="Calibri" w:cs="Times New Roman"/>
                <w:b/>
                <w:bCs/>
                <w:color w:val="000000"/>
              </w:rPr>
            </w:pPr>
            <w:r w:rsidRPr="005D0CFC">
              <w:rPr>
                <w:rFonts w:ascii="Calibri" w:eastAsia="Times New Roman" w:hAnsi="Calibri" w:cs="Times New Roman"/>
                <w:b/>
                <w:bCs/>
                <w:color w:val="000000"/>
              </w:rPr>
              <w:t>4.  Experimental details</w:t>
            </w:r>
          </w:p>
        </w:tc>
        <w:tc>
          <w:tcPr>
            <w:tcW w:w="245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c>
          <w:tcPr>
            <w:tcW w:w="40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b/>
                <w:bCs/>
                <w:color w:val="000000"/>
              </w:rPr>
            </w:pPr>
          </w:p>
        </w:tc>
        <w:tc>
          <w:tcPr>
            <w:tcW w:w="308"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p>
        </w:tc>
        <w:tc>
          <w:tcPr>
            <w:tcW w:w="376"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c>
          <w:tcPr>
            <w:tcW w:w="348"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D32724" w:rsidRPr="005D0CFC">
        <w:trPr>
          <w:trHeight w:val="300"/>
        </w:trPr>
        <w:tc>
          <w:tcPr>
            <w:tcW w:w="1100" w:type="pct"/>
            <w:tcBorders>
              <w:top w:val="nil"/>
              <w:left w:val="nil"/>
              <w:bottom w:val="nil"/>
              <w:right w:val="nil"/>
            </w:tcBorders>
            <w:shd w:val="clear" w:color="auto" w:fill="auto"/>
            <w:noWrap/>
            <w:vAlign w:val="bottom"/>
          </w:tcPr>
          <w:p w:rsidR="005D0CFC" w:rsidRPr="005D0CFC" w:rsidRDefault="005D0CFC" w:rsidP="001A1665">
            <w:pPr>
              <w:spacing w:after="0" w:line="240" w:lineRule="auto"/>
              <w:ind w:firstLineChars="200" w:firstLine="342"/>
              <w:rPr>
                <w:rFonts w:ascii="Calibri" w:eastAsia="Times New Roman" w:hAnsi="Calibri" w:cs="Times New Roman"/>
                <w:color w:val="000000"/>
              </w:rPr>
            </w:pPr>
            <w:proofErr w:type="spellStart"/>
            <w:r w:rsidRPr="005D0CFC">
              <w:rPr>
                <w:rFonts w:ascii="Calibri" w:eastAsia="Times New Roman" w:hAnsi="Calibri" w:cs="Times New Roman"/>
                <w:color w:val="000000"/>
              </w:rPr>
              <w:t>experimental_treatment</w:t>
            </w:r>
            <w:proofErr w:type="spellEnd"/>
          </w:p>
        </w:tc>
        <w:tc>
          <w:tcPr>
            <w:tcW w:w="245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Name of experimental treatment, if any, applied to this animal</w:t>
            </w:r>
          </w:p>
        </w:tc>
        <w:tc>
          <w:tcPr>
            <w:tcW w:w="40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optional</w:t>
            </w:r>
          </w:p>
        </w:tc>
        <w:tc>
          <w:tcPr>
            <w:tcW w:w="308"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S</w:t>
            </w:r>
          </w:p>
        </w:tc>
        <w:tc>
          <w:tcPr>
            <w:tcW w:w="376"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c>
          <w:tcPr>
            <w:tcW w:w="348"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D32724" w:rsidRPr="005D0CFC">
        <w:trPr>
          <w:trHeight w:val="300"/>
        </w:trPr>
        <w:tc>
          <w:tcPr>
            <w:tcW w:w="1100" w:type="pct"/>
            <w:tcBorders>
              <w:top w:val="nil"/>
              <w:left w:val="nil"/>
              <w:bottom w:val="nil"/>
              <w:right w:val="nil"/>
            </w:tcBorders>
            <w:shd w:val="clear" w:color="auto" w:fill="auto"/>
            <w:noWrap/>
            <w:vAlign w:val="bottom"/>
          </w:tcPr>
          <w:p w:rsidR="005D0CFC" w:rsidRPr="005D0CFC" w:rsidRDefault="005D0CFC" w:rsidP="001A1665">
            <w:pPr>
              <w:spacing w:after="0" w:line="240" w:lineRule="auto"/>
              <w:ind w:firstLineChars="200" w:firstLine="342"/>
              <w:rPr>
                <w:rFonts w:ascii="Calibri" w:eastAsia="Times New Roman" w:hAnsi="Calibri" w:cs="Times New Roman"/>
                <w:color w:val="000000"/>
              </w:rPr>
            </w:pPr>
            <w:proofErr w:type="spellStart"/>
            <w:r w:rsidRPr="005D0CFC">
              <w:rPr>
                <w:rFonts w:ascii="Calibri" w:eastAsia="Times New Roman" w:hAnsi="Calibri" w:cs="Times New Roman"/>
                <w:color w:val="000000"/>
              </w:rPr>
              <w:t>release_group</w:t>
            </w:r>
            <w:proofErr w:type="spellEnd"/>
          </w:p>
        </w:tc>
        <w:tc>
          <w:tcPr>
            <w:tcW w:w="245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Name of release group, if any, which this tag release was a part</w:t>
            </w:r>
          </w:p>
        </w:tc>
        <w:tc>
          <w:tcPr>
            <w:tcW w:w="40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optional</w:t>
            </w:r>
          </w:p>
        </w:tc>
        <w:tc>
          <w:tcPr>
            <w:tcW w:w="308"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S</w:t>
            </w:r>
          </w:p>
        </w:tc>
        <w:tc>
          <w:tcPr>
            <w:tcW w:w="376"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c>
          <w:tcPr>
            <w:tcW w:w="348"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D32724" w:rsidRPr="005D0CFC">
        <w:trPr>
          <w:trHeight w:val="300"/>
        </w:trPr>
        <w:tc>
          <w:tcPr>
            <w:tcW w:w="1100" w:type="pct"/>
            <w:tcBorders>
              <w:top w:val="nil"/>
              <w:left w:val="nil"/>
              <w:bottom w:val="nil"/>
              <w:right w:val="nil"/>
            </w:tcBorders>
            <w:shd w:val="clear" w:color="auto" w:fill="auto"/>
            <w:noWrap/>
            <w:vAlign w:val="bottom"/>
          </w:tcPr>
          <w:p w:rsidR="005D0CFC" w:rsidRPr="005D0CFC" w:rsidRDefault="005D0CFC" w:rsidP="001A1665">
            <w:pPr>
              <w:spacing w:after="0" w:line="240" w:lineRule="auto"/>
              <w:ind w:firstLineChars="200" w:firstLine="342"/>
              <w:rPr>
                <w:rFonts w:ascii="Calibri" w:eastAsia="Times New Roman" w:hAnsi="Calibri" w:cs="Times New Roman"/>
                <w:i/>
                <w:color w:val="000000"/>
              </w:rPr>
            </w:pPr>
            <w:proofErr w:type="spellStart"/>
            <w:r w:rsidRPr="005D0CFC">
              <w:rPr>
                <w:rFonts w:ascii="Calibri" w:eastAsia="Times New Roman" w:hAnsi="Calibri" w:cs="Times New Roman"/>
                <w:i/>
                <w:color w:val="000000"/>
              </w:rPr>
              <w:t>other_samples_taken</w:t>
            </w:r>
            <w:proofErr w:type="spellEnd"/>
          </w:p>
        </w:tc>
        <w:tc>
          <w:tcPr>
            <w:tcW w:w="245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Reference to other samples taken when animal was handled for tagging</w:t>
            </w:r>
          </w:p>
        </w:tc>
        <w:tc>
          <w:tcPr>
            <w:tcW w:w="40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optional</w:t>
            </w:r>
          </w:p>
        </w:tc>
        <w:tc>
          <w:tcPr>
            <w:tcW w:w="308"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S</w:t>
            </w:r>
          </w:p>
        </w:tc>
        <w:tc>
          <w:tcPr>
            <w:tcW w:w="376"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c>
          <w:tcPr>
            <w:tcW w:w="348"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D32724" w:rsidRPr="005D0CFC">
        <w:trPr>
          <w:trHeight w:val="300"/>
        </w:trPr>
        <w:tc>
          <w:tcPr>
            <w:tcW w:w="1100"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c>
          <w:tcPr>
            <w:tcW w:w="245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c>
          <w:tcPr>
            <w:tcW w:w="40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b/>
                <w:bCs/>
                <w:color w:val="000000"/>
              </w:rPr>
            </w:pPr>
          </w:p>
        </w:tc>
        <w:tc>
          <w:tcPr>
            <w:tcW w:w="308"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p>
        </w:tc>
        <w:tc>
          <w:tcPr>
            <w:tcW w:w="376"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c>
          <w:tcPr>
            <w:tcW w:w="348"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D32724" w:rsidRPr="005D0CFC">
        <w:trPr>
          <w:trHeight w:val="300"/>
        </w:trPr>
        <w:tc>
          <w:tcPr>
            <w:tcW w:w="1100" w:type="pct"/>
            <w:tcBorders>
              <w:top w:val="nil"/>
              <w:left w:val="nil"/>
              <w:bottom w:val="nil"/>
              <w:right w:val="nil"/>
            </w:tcBorders>
            <w:shd w:val="clear" w:color="auto" w:fill="auto"/>
            <w:noWrap/>
            <w:vAlign w:val="bottom"/>
          </w:tcPr>
          <w:p w:rsidR="005D0CFC" w:rsidRPr="005D0CFC" w:rsidRDefault="005D0CFC" w:rsidP="001A1665">
            <w:pPr>
              <w:spacing w:after="0" w:line="240" w:lineRule="auto"/>
              <w:ind w:firstLineChars="200" w:firstLine="342"/>
              <w:rPr>
                <w:rFonts w:ascii="Calibri" w:eastAsia="Times New Roman" w:hAnsi="Calibri" w:cs="Times New Roman"/>
                <w:b/>
                <w:bCs/>
                <w:color w:val="000000"/>
              </w:rPr>
            </w:pPr>
            <w:r w:rsidRPr="005D0CFC">
              <w:rPr>
                <w:rFonts w:ascii="Calibri" w:eastAsia="Times New Roman" w:hAnsi="Calibri" w:cs="Times New Roman"/>
                <w:b/>
                <w:bCs/>
                <w:color w:val="000000"/>
              </w:rPr>
              <w:t>5.  Tag device details</w:t>
            </w:r>
          </w:p>
        </w:tc>
        <w:tc>
          <w:tcPr>
            <w:tcW w:w="245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c>
          <w:tcPr>
            <w:tcW w:w="40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b/>
                <w:bCs/>
                <w:color w:val="000000"/>
              </w:rPr>
            </w:pPr>
          </w:p>
        </w:tc>
        <w:tc>
          <w:tcPr>
            <w:tcW w:w="308"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p>
        </w:tc>
        <w:tc>
          <w:tcPr>
            <w:tcW w:w="376"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c>
          <w:tcPr>
            <w:tcW w:w="348"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D32724" w:rsidRPr="005D0CFC">
        <w:trPr>
          <w:trHeight w:val="300"/>
        </w:trPr>
        <w:tc>
          <w:tcPr>
            <w:tcW w:w="1100" w:type="pct"/>
            <w:tcBorders>
              <w:top w:val="nil"/>
              <w:left w:val="nil"/>
              <w:bottom w:val="nil"/>
              <w:right w:val="nil"/>
            </w:tcBorders>
            <w:shd w:val="clear" w:color="auto" w:fill="auto"/>
            <w:noWrap/>
            <w:vAlign w:val="bottom"/>
          </w:tcPr>
          <w:p w:rsidR="005D0CFC" w:rsidRPr="005D0CFC" w:rsidRDefault="00D32724" w:rsidP="001A1665">
            <w:pPr>
              <w:spacing w:after="0" w:line="240" w:lineRule="auto"/>
              <w:ind w:firstLineChars="200" w:firstLine="342"/>
              <w:rPr>
                <w:rFonts w:ascii="Calibri" w:eastAsia="Times New Roman" w:hAnsi="Calibri" w:cs="Times New Roman"/>
                <w:color w:val="000000"/>
              </w:rPr>
            </w:pPr>
            <w:r>
              <w:rPr>
                <w:rFonts w:ascii="Calibri" w:eastAsia="Times New Roman" w:hAnsi="Calibri" w:cs="Times New Roman"/>
                <w:color w:val="000000"/>
              </w:rPr>
              <w:t>m</w:t>
            </w:r>
            <w:r w:rsidR="005D0CFC" w:rsidRPr="005D0CFC">
              <w:rPr>
                <w:rFonts w:ascii="Calibri" w:eastAsia="Times New Roman" w:hAnsi="Calibri" w:cs="Times New Roman"/>
                <w:color w:val="000000"/>
              </w:rPr>
              <w:t>anufacturer</w:t>
            </w:r>
          </w:p>
        </w:tc>
        <w:tc>
          <w:tcPr>
            <w:tcW w:w="245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Name of tag manufacturer</w:t>
            </w:r>
          </w:p>
        </w:tc>
        <w:tc>
          <w:tcPr>
            <w:tcW w:w="409" w:type="pct"/>
            <w:tcBorders>
              <w:top w:val="nil"/>
              <w:left w:val="nil"/>
              <w:bottom w:val="nil"/>
              <w:right w:val="nil"/>
            </w:tcBorders>
            <w:shd w:val="clear" w:color="000000" w:fill="DBE5F1"/>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required</w:t>
            </w:r>
          </w:p>
        </w:tc>
        <w:tc>
          <w:tcPr>
            <w:tcW w:w="308"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S</w:t>
            </w:r>
          </w:p>
        </w:tc>
        <w:tc>
          <w:tcPr>
            <w:tcW w:w="376"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c>
          <w:tcPr>
            <w:tcW w:w="348"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D32724" w:rsidRPr="005D0CFC">
        <w:trPr>
          <w:trHeight w:val="300"/>
        </w:trPr>
        <w:tc>
          <w:tcPr>
            <w:tcW w:w="1100" w:type="pct"/>
            <w:tcBorders>
              <w:top w:val="nil"/>
              <w:left w:val="nil"/>
              <w:bottom w:val="nil"/>
              <w:right w:val="nil"/>
            </w:tcBorders>
            <w:shd w:val="clear" w:color="auto" w:fill="auto"/>
            <w:noWrap/>
            <w:vAlign w:val="bottom"/>
          </w:tcPr>
          <w:p w:rsidR="005D0CFC" w:rsidRPr="005D0CFC" w:rsidRDefault="00D32724" w:rsidP="001A1665">
            <w:pPr>
              <w:spacing w:after="0" w:line="240" w:lineRule="auto"/>
              <w:ind w:firstLineChars="200" w:firstLine="342"/>
              <w:rPr>
                <w:rFonts w:ascii="Calibri" w:eastAsia="Times New Roman" w:hAnsi="Calibri" w:cs="Times New Roman"/>
                <w:color w:val="000000"/>
              </w:rPr>
            </w:pPr>
            <w:proofErr w:type="spellStart"/>
            <w:r>
              <w:rPr>
                <w:rFonts w:ascii="Calibri" w:eastAsia="Times New Roman" w:hAnsi="Calibri" w:cs="Times New Roman"/>
                <w:color w:val="000000"/>
              </w:rPr>
              <w:t>tag_m</w:t>
            </w:r>
            <w:r w:rsidR="005D0CFC" w:rsidRPr="005D0CFC">
              <w:rPr>
                <w:rFonts w:ascii="Calibri" w:eastAsia="Times New Roman" w:hAnsi="Calibri" w:cs="Times New Roman"/>
                <w:color w:val="000000"/>
              </w:rPr>
              <w:t>odel</w:t>
            </w:r>
            <w:proofErr w:type="spellEnd"/>
          </w:p>
        </w:tc>
        <w:tc>
          <w:tcPr>
            <w:tcW w:w="245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Manufacturer model name, exactly as specified; e.g. V9, V9-6L, V9TP or V9-xx</w:t>
            </w:r>
          </w:p>
        </w:tc>
        <w:tc>
          <w:tcPr>
            <w:tcW w:w="409" w:type="pct"/>
            <w:tcBorders>
              <w:top w:val="nil"/>
              <w:left w:val="nil"/>
              <w:bottom w:val="nil"/>
              <w:right w:val="nil"/>
            </w:tcBorders>
            <w:shd w:val="clear" w:color="000000" w:fill="DBE5F1"/>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required</w:t>
            </w:r>
          </w:p>
        </w:tc>
        <w:tc>
          <w:tcPr>
            <w:tcW w:w="308"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S</w:t>
            </w:r>
          </w:p>
        </w:tc>
        <w:tc>
          <w:tcPr>
            <w:tcW w:w="376"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c>
          <w:tcPr>
            <w:tcW w:w="348"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D32724" w:rsidRPr="005D0CFC">
        <w:trPr>
          <w:trHeight w:val="300"/>
        </w:trPr>
        <w:tc>
          <w:tcPr>
            <w:tcW w:w="1100" w:type="pct"/>
            <w:tcBorders>
              <w:top w:val="nil"/>
              <w:left w:val="nil"/>
              <w:bottom w:val="nil"/>
              <w:right w:val="nil"/>
            </w:tcBorders>
            <w:shd w:val="clear" w:color="auto" w:fill="auto"/>
            <w:noWrap/>
            <w:vAlign w:val="bottom"/>
          </w:tcPr>
          <w:p w:rsidR="005D0CFC" w:rsidRPr="005D0CFC" w:rsidRDefault="005D0CFC" w:rsidP="001A1665">
            <w:pPr>
              <w:spacing w:after="0" w:line="240" w:lineRule="auto"/>
              <w:ind w:firstLineChars="200" w:firstLine="342"/>
              <w:rPr>
                <w:rFonts w:ascii="Calibri" w:eastAsia="Times New Roman" w:hAnsi="Calibri" w:cs="Times New Roman"/>
                <w:color w:val="000000"/>
              </w:rPr>
            </w:pPr>
            <w:proofErr w:type="spellStart"/>
            <w:r w:rsidRPr="005D0CFC">
              <w:rPr>
                <w:rFonts w:ascii="Calibri" w:eastAsia="Times New Roman" w:hAnsi="Calibri" w:cs="Times New Roman"/>
                <w:color w:val="000000"/>
              </w:rPr>
              <w:t>tag_serial_number</w:t>
            </w:r>
            <w:proofErr w:type="spellEnd"/>
          </w:p>
        </w:tc>
        <w:tc>
          <w:tcPr>
            <w:tcW w:w="245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Serial number of tag</w:t>
            </w:r>
          </w:p>
        </w:tc>
        <w:tc>
          <w:tcPr>
            <w:tcW w:w="409" w:type="pct"/>
            <w:tcBorders>
              <w:top w:val="nil"/>
              <w:left w:val="nil"/>
              <w:bottom w:val="nil"/>
              <w:right w:val="nil"/>
            </w:tcBorders>
            <w:shd w:val="clear" w:color="000000" w:fill="DBE5F1"/>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required</w:t>
            </w:r>
          </w:p>
        </w:tc>
        <w:tc>
          <w:tcPr>
            <w:tcW w:w="308"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S</w:t>
            </w:r>
          </w:p>
        </w:tc>
        <w:tc>
          <w:tcPr>
            <w:tcW w:w="376"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c>
          <w:tcPr>
            <w:tcW w:w="348"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D32724" w:rsidRPr="005D0CFC">
        <w:trPr>
          <w:trHeight w:val="300"/>
        </w:trPr>
        <w:tc>
          <w:tcPr>
            <w:tcW w:w="1100" w:type="pct"/>
            <w:tcBorders>
              <w:top w:val="nil"/>
              <w:left w:val="nil"/>
              <w:bottom w:val="nil"/>
              <w:right w:val="nil"/>
            </w:tcBorders>
            <w:shd w:val="clear" w:color="auto" w:fill="auto"/>
            <w:noWrap/>
            <w:vAlign w:val="bottom"/>
          </w:tcPr>
          <w:p w:rsidR="005D0CFC" w:rsidRPr="005D0CFC" w:rsidRDefault="005D0CFC" w:rsidP="001A1665">
            <w:pPr>
              <w:spacing w:after="0" w:line="240" w:lineRule="auto"/>
              <w:ind w:firstLineChars="200" w:firstLine="342"/>
              <w:rPr>
                <w:rFonts w:ascii="Calibri" w:eastAsia="Times New Roman" w:hAnsi="Calibri" w:cs="Times New Roman"/>
                <w:color w:val="000000"/>
              </w:rPr>
            </w:pPr>
            <w:proofErr w:type="spellStart"/>
            <w:r w:rsidRPr="005D0CFC">
              <w:rPr>
                <w:rFonts w:ascii="Calibri" w:eastAsia="Times New Roman" w:hAnsi="Calibri" w:cs="Times New Roman"/>
                <w:color w:val="000000"/>
              </w:rPr>
              <w:t>tag_frequency</w:t>
            </w:r>
            <w:proofErr w:type="spellEnd"/>
          </w:p>
        </w:tc>
        <w:tc>
          <w:tcPr>
            <w:tcW w:w="245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Frequency on which tag transmits.  Separate multiple frequencies with semicolons</w:t>
            </w:r>
          </w:p>
        </w:tc>
        <w:tc>
          <w:tcPr>
            <w:tcW w:w="409" w:type="pct"/>
            <w:tcBorders>
              <w:top w:val="nil"/>
              <w:left w:val="nil"/>
              <w:bottom w:val="nil"/>
              <w:right w:val="nil"/>
            </w:tcBorders>
            <w:shd w:val="clear" w:color="000000" w:fill="DBE5F1"/>
            <w:noWrap/>
            <w:vAlign w:val="bottom"/>
          </w:tcPr>
          <w:p w:rsidR="005D0CFC" w:rsidRPr="005D0CFC" w:rsidRDefault="005D0CFC" w:rsidP="005D0CFC">
            <w:pPr>
              <w:spacing w:after="0" w:line="240" w:lineRule="auto"/>
              <w:rPr>
                <w:rFonts w:ascii="Calibri" w:eastAsia="Times New Roman" w:hAnsi="Calibri" w:cs="Times New Roman"/>
                <w:color w:val="000000"/>
              </w:rPr>
            </w:pPr>
            <w:commentRangeStart w:id="20"/>
            <w:proofErr w:type="gramStart"/>
            <w:r w:rsidRPr="005D0CFC">
              <w:rPr>
                <w:rFonts w:ascii="Calibri" w:eastAsia="Times New Roman" w:hAnsi="Calibri" w:cs="Times New Roman"/>
                <w:color w:val="000000"/>
              </w:rPr>
              <w:t>required</w:t>
            </w:r>
            <w:commentRangeEnd w:id="20"/>
            <w:proofErr w:type="gramEnd"/>
            <w:r w:rsidR="00F06147">
              <w:rPr>
                <w:rStyle w:val="CommentReference"/>
                <w:vanish/>
              </w:rPr>
              <w:commentReference w:id="20"/>
            </w:r>
          </w:p>
        </w:tc>
        <w:tc>
          <w:tcPr>
            <w:tcW w:w="308"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S</w:t>
            </w:r>
          </w:p>
        </w:tc>
        <w:tc>
          <w:tcPr>
            <w:tcW w:w="376"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kHz</w:t>
            </w:r>
          </w:p>
        </w:tc>
        <w:tc>
          <w:tcPr>
            <w:tcW w:w="348"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D32724" w:rsidRPr="005D0CFC">
        <w:trPr>
          <w:trHeight w:val="300"/>
        </w:trPr>
        <w:tc>
          <w:tcPr>
            <w:tcW w:w="1100" w:type="pct"/>
            <w:tcBorders>
              <w:top w:val="nil"/>
              <w:left w:val="nil"/>
              <w:bottom w:val="nil"/>
              <w:right w:val="nil"/>
            </w:tcBorders>
            <w:shd w:val="clear" w:color="auto" w:fill="auto"/>
            <w:noWrap/>
            <w:vAlign w:val="bottom"/>
          </w:tcPr>
          <w:p w:rsidR="005D0CFC" w:rsidRPr="005D0CFC" w:rsidRDefault="005D0CFC" w:rsidP="001A1665">
            <w:pPr>
              <w:spacing w:after="0" w:line="240" w:lineRule="auto"/>
              <w:ind w:firstLineChars="200" w:firstLine="342"/>
              <w:rPr>
                <w:rFonts w:ascii="Calibri" w:eastAsia="Times New Roman" w:hAnsi="Calibri" w:cs="Times New Roman"/>
                <w:color w:val="000000"/>
              </w:rPr>
            </w:pPr>
            <w:proofErr w:type="spellStart"/>
            <w:r w:rsidRPr="005D0CFC">
              <w:rPr>
                <w:rFonts w:ascii="Calibri" w:eastAsia="Times New Roman" w:hAnsi="Calibri" w:cs="Times New Roman"/>
                <w:color w:val="000000"/>
              </w:rPr>
              <w:t>tag_coding_system</w:t>
            </w:r>
            <w:proofErr w:type="spellEnd"/>
          </w:p>
        </w:tc>
        <w:tc>
          <w:tcPr>
            <w:tcW w:w="245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How the signal is coded (manufacturer-specific).  For Vemco, this is the "</w:t>
            </w:r>
            <w:proofErr w:type="spellStart"/>
            <w:r w:rsidRPr="005D0CFC">
              <w:rPr>
                <w:rFonts w:ascii="Calibri" w:eastAsia="Times New Roman" w:hAnsi="Calibri" w:cs="Times New Roman"/>
                <w:color w:val="000000"/>
              </w:rPr>
              <w:t>codespace</w:t>
            </w:r>
            <w:proofErr w:type="spellEnd"/>
            <w:r w:rsidRPr="005D0CFC">
              <w:rPr>
                <w:rFonts w:ascii="Calibri" w:eastAsia="Times New Roman" w:hAnsi="Calibri" w:cs="Times New Roman"/>
                <w:color w:val="000000"/>
              </w:rPr>
              <w:t>"</w:t>
            </w:r>
          </w:p>
        </w:tc>
        <w:tc>
          <w:tcPr>
            <w:tcW w:w="409" w:type="pct"/>
            <w:tcBorders>
              <w:top w:val="nil"/>
              <w:left w:val="nil"/>
              <w:bottom w:val="nil"/>
              <w:right w:val="nil"/>
            </w:tcBorders>
            <w:shd w:val="clear" w:color="000000" w:fill="DBE5F1"/>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required</w:t>
            </w:r>
          </w:p>
        </w:tc>
        <w:tc>
          <w:tcPr>
            <w:tcW w:w="308"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S</w:t>
            </w:r>
          </w:p>
        </w:tc>
        <w:tc>
          <w:tcPr>
            <w:tcW w:w="376"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c>
          <w:tcPr>
            <w:tcW w:w="348"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D32724" w:rsidRPr="005D0CFC">
        <w:trPr>
          <w:trHeight w:val="300"/>
        </w:trPr>
        <w:tc>
          <w:tcPr>
            <w:tcW w:w="1100" w:type="pct"/>
            <w:tcBorders>
              <w:top w:val="nil"/>
              <w:left w:val="nil"/>
              <w:bottom w:val="nil"/>
              <w:right w:val="nil"/>
            </w:tcBorders>
            <w:shd w:val="clear" w:color="auto" w:fill="auto"/>
            <w:noWrap/>
            <w:vAlign w:val="bottom"/>
          </w:tcPr>
          <w:p w:rsidR="005D0CFC" w:rsidRPr="005D0CFC" w:rsidRDefault="005D0CFC" w:rsidP="001A1665">
            <w:pPr>
              <w:spacing w:after="0" w:line="240" w:lineRule="auto"/>
              <w:ind w:firstLineChars="200" w:firstLine="342"/>
              <w:rPr>
                <w:rFonts w:ascii="Calibri" w:eastAsia="Times New Roman" w:hAnsi="Calibri" w:cs="Times New Roman"/>
                <w:color w:val="000000"/>
              </w:rPr>
            </w:pPr>
            <w:proofErr w:type="spellStart"/>
            <w:r w:rsidRPr="005D0CFC">
              <w:rPr>
                <w:rFonts w:ascii="Calibri" w:eastAsia="Times New Roman" w:hAnsi="Calibri" w:cs="Times New Roman"/>
                <w:color w:val="000000"/>
              </w:rPr>
              <w:t>transmitted_ID</w:t>
            </w:r>
            <w:proofErr w:type="spellEnd"/>
          </w:p>
        </w:tc>
        <w:tc>
          <w:tcPr>
            <w:tcW w:w="245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ID code transmitted by the tag</w:t>
            </w:r>
          </w:p>
        </w:tc>
        <w:tc>
          <w:tcPr>
            <w:tcW w:w="409" w:type="pct"/>
            <w:tcBorders>
              <w:top w:val="nil"/>
              <w:left w:val="nil"/>
              <w:bottom w:val="nil"/>
              <w:right w:val="nil"/>
            </w:tcBorders>
            <w:shd w:val="clear" w:color="000000" w:fill="DBE5F1"/>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required</w:t>
            </w:r>
          </w:p>
        </w:tc>
        <w:tc>
          <w:tcPr>
            <w:tcW w:w="308"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S</w:t>
            </w:r>
          </w:p>
        </w:tc>
        <w:tc>
          <w:tcPr>
            <w:tcW w:w="376"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c>
          <w:tcPr>
            <w:tcW w:w="348"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D32724" w:rsidRPr="005D0CFC">
        <w:trPr>
          <w:trHeight w:val="300"/>
        </w:trPr>
        <w:tc>
          <w:tcPr>
            <w:tcW w:w="1100" w:type="pct"/>
            <w:tcBorders>
              <w:top w:val="nil"/>
              <w:left w:val="nil"/>
              <w:bottom w:val="nil"/>
              <w:right w:val="nil"/>
            </w:tcBorders>
            <w:shd w:val="clear" w:color="auto" w:fill="auto"/>
            <w:noWrap/>
            <w:vAlign w:val="bottom"/>
          </w:tcPr>
          <w:p w:rsidR="005D0CFC" w:rsidRPr="005D0CFC" w:rsidRDefault="005D0CFC" w:rsidP="001A1665">
            <w:pPr>
              <w:spacing w:after="0" w:line="240" w:lineRule="auto"/>
              <w:ind w:firstLineChars="200" w:firstLine="342"/>
              <w:rPr>
                <w:rFonts w:ascii="Calibri" w:eastAsia="Times New Roman" w:hAnsi="Calibri" w:cs="Times New Roman"/>
                <w:color w:val="000000"/>
              </w:rPr>
            </w:pPr>
            <w:r w:rsidRPr="005D0CFC">
              <w:rPr>
                <w:rFonts w:ascii="Calibri" w:eastAsia="Times New Roman" w:hAnsi="Calibri" w:cs="Times New Roman"/>
                <w:color w:val="000000"/>
              </w:rPr>
              <w:t>sensor1_type</w:t>
            </w:r>
          </w:p>
        </w:tc>
        <w:tc>
          <w:tcPr>
            <w:tcW w:w="245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 xml:space="preserve">Type of sensor1 integrated into the tag.  See </w:t>
            </w:r>
            <w:r w:rsidR="008F774A">
              <w:rPr>
                <w:rFonts w:ascii="Calibri" w:eastAsia="Times New Roman" w:hAnsi="Calibri" w:cs="Times New Roman"/>
                <w:color w:val="000000"/>
              </w:rPr>
              <w:t>Appendix A</w:t>
            </w:r>
          </w:p>
        </w:tc>
        <w:tc>
          <w:tcPr>
            <w:tcW w:w="40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optional</w:t>
            </w:r>
          </w:p>
        </w:tc>
        <w:tc>
          <w:tcPr>
            <w:tcW w:w="308"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S</w:t>
            </w:r>
          </w:p>
        </w:tc>
        <w:tc>
          <w:tcPr>
            <w:tcW w:w="376"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c>
          <w:tcPr>
            <w:tcW w:w="348"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D32724" w:rsidRPr="005D0CFC">
        <w:trPr>
          <w:trHeight w:val="300"/>
        </w:trPr>
        <w:tc>
          <w:tcPr>
            <w:tcW w:w="1100" w:type="pct"/>
            <w:tcBorders>
              <w:top w:val="nil"/>
              <w:left w:val="nil"/>
              <w:bottom w:val="nil"/>
              <w:right w:val="nil"/>
            </w:tcBorders>
            <w:shd w:val="clear" w:color="auto" w:fill="auto"/>
            <w:noWrap/>
            <w:vAlign w:val="bottom"/>
          </w:tcPr>
          <w:p w:rsidR="005D0CFC" w:rsidRPr="005D0CFC" w:rsidRDefault="005D0CFC" w:rsidP="001A1665">
            <w:pPr>
              <w:spacing w:after="0" w:line="240" w:lineRule="auto"/>
              <w:ind w:firstLineChars="200" w:firstLine="342"/>
              <w:rPr>
                <w:rFonts w:ascii="Calibri" w:eastAsia="Times New Roman" w:hAnsi="Calibri" w:cs="Times New Roman"/>
                <w:color w:val="000000"/>
              </w:rPr>
            </w:pPr>
            <w:r w:rsidRPr="005D0CFC">
              <w:rPr>
                <w:rFonts w:ascii="Calibri" w:eastAsia="Times New Roman" w:hAnsi="Calibri" w:cs="Times New Roman"/>
                <w:color w:val="000000"/>
              </w:rPr>
              <w:t>sensor1_codespace</w:t>
            </w:r>
          </w:p>
        </w:tc>
        <w:tc>
          <w:tcPr>
            <w:tcW w:w="245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 xml:space="preserve">Coding system used if sensor data are transmitted separately from </w:t>
            </w:r>
            <w:proofErr w:type="spellStart"/>
            <w:r w:rsidRPr="005D0CFC">
              <w:rPr>
                <w:rFonts w:ascii="Calibri" w:eastAsia="Times New Roman" w:hAnsi="Calibri" w:cs="Times New Roman"/>
                <w:color w:val="000000"/>
              </w:rPr>
              <w:t>tagID</w:t>
            </w:r>
            <w:proofErr w:type="spellEnd"/>
          </w:p>
        </w:tc>
        <w:tc>
          <w:tcPr>
            <w:tcW w:w="40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optional</w:t>
            </w:r>
          </w:p>
        </w:tc>
        <w:tc>
          <w:tcPr>
            <w:tcW w:w="308"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S</w:t>
            </w:r>
          </w:p>
        </w:tc>
        <w:tc>
          <w:tcPr>
            <w:tcW w:w="376"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c>
          <w:tcPr>
            <w:tcW w:w="348"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D32724" w:rsidRPr="005D0CFC">
        <w:trPr>
          <w:trHeight w:val="300"/>
        </w:trPr>
        <w:tc>
          <w:tcPr>
            <w:tcW w:w="1100" w:type="pct"/>
            <w:tcBorders>
              <w:top w:val="nil"/>
              <w:left w:val="nil"/>
              <w:bottom w:val="nil"/>
              <w:right w:val="nil"/>
            </w:tcBorders>
            <w:shd w:val="clear" w:color="auto" w:fill="auto"/>
            <w:noWrap/>
            <w:vAlign w:val="bottom"/>
          </w:tcPr>
          <w:p w:rsidR="005D0CFC" w:rsidRPr="005D0CFC" w:rsidRDefault="005D0CFC" w:rsidP="001A1665">
            <w:pPr>
              <w:spacing w:after="0" w:line="240" w:lineRule="auto"/>
              <w:ind w:firstLineChars="200" w:firstLine="342"/>
              <w:rPr>
                <w:rFonts w:ascii="Calibri" w:eastAsia="Times New Roman" w:hAnsi="Calibri" w:cs="Times New Roman"/>
                <w:color w:val="000000"/>
              </w:rPr>
            </w:pPr>
            <w:r w:rsidRPr="005D0CFC">
              <w:rPr>
                <w:rFonts w:ascii="Calibri" w:eastAsia="Times New Roman" w:hAnsi="Calibri" w:cs="Times New Roman"/>
                <w:color w:val="000000"/>
              </w:rPr>
              <w:t>sensor1_ID</w:t>
            </w:r>
          </w:p>
        </w:tc>
        <w:tc>
          <w:tcPr>
            <w:tcW w:w="245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ID transmitted by sensor 1, if applicable</w:t>
            </w:r>
          </w:p>
        </w:tc>
        <w:tc>
          <w:tcPr>
            <w:tcW w:w="40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optional</w:t>
            </w:r>
          </w:p>
        </w:tc>
        <w:tc>
          <w:tcPr>
            <w:tcW w:w="308"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S</w:t>
            </w:r>
          </w:p>
        </w:tc>
        <w:tc>
          <w:tcPr>
            <w:tcW w:w="376"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c>
          <w:tcPr>
            <w:tcW w:w="348"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D32724" w:rsidRPr="005D0CFC">
        <w:trPr>
          <w:trHeight w:val="300"/>
        </w:trPr>
        <w:tc>
          <w:tcPr>
            <w:tcW w:w="1100" w:type="pct"/>
            <w:tcBorders>
              <w:top w:val="nil"/>
              <w:left w:val="nil"/>
              <w:bottom w:val="nil"/>
              <w:right w:val="nil"/>
            </w:tcBorders>
            <w:shd w:val="clear" w:color="auto" w:fill="auto"/>
            <w:noWrap/>
            <w:vAlign w:val="bottom"/>
          </w:tcPr>
          <w:p w:rsidR="005D0CFC" w:rsidRPr="005D0CFC" w:rsidRDefault="005D0CFC" w:rsidP="001A1665">
            <w:pPr>
              <w:spacing w:after="0" w:line="240" w:lineRule="auto"/>
              <w:ind w:firstLineChars="200" w:firstLine="342"/>
              <w:rPr>
                <w:rFonts w:ascii="Calibri" w:eastAsia="Times New Roman" w:hAnsi="Calibri" w:cs="Times New Roman"/>
                <w:color w:val="000000"/>
              </w:rPr>
            </w:pPr>
            <w:r w:rsidRPr="005D0CFC">
              <w:rPr>
                <w:rFonts w:ascii="Calibri" w:eastAsia="Times New Roman" w:hAnsi="Calibri" w:cs="Times New Roman"/>
                <w:color w:val="000000"/>
              </w:rPr>
              <w:t>sensor2_type</w:t>
            </w:r>
          </w:p>
        </w:tc>
        <w:tc>
          <w:tcPr>
            <w:tcW w:w="245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 xml:space="preserve">Type of sensor2 integrated into the tag.  See </w:t>
            </w:r>
            <w:r w:rsidR="008F774A">
              <w:rPr>
                <w:rFonts w:ascii="Calibri" w:eastAsia="Times New Roman" w:hAnsi="Calibri" w:cs="Times New Roman"/>
                <w:color w:val="000000"/>
              </w:rPr>
              <w:t>Appendix A</w:t>
            </w:r>
          </w:p>
        </w:tc>
        <w:tc>
          <w:tcPr>
            <w:tcW w:w="40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optional</w:t>
            </w:r>
          </w:p>
        </w:tc>
        <w:tc>
          <w:tcPr>
            <w:tcW w:w="308"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S</w:t>
            </w:r>
          </w:p>
        </w:tc>
        <w:tc>
          <w:tcPr>
            <w:tcW w:w="376"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c>
          <w:tcPr>
            <w:tcW w:w="348"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D32724" w:rsidRPr="005D0CFC">
        <w:trPr>
          <w:trHeight w:val="300"/>
        </w:trPr>
        <w:tc>
          <w:tcPr>
            <w:tcW w:w="1100" w:type="pct"/>
            <w:tcBorders>
              <w:top w:val="nil"/>
              <w:left w:val="nil"/>
              <w:bottom w:val="nil"/>
              <w:right w:val="nil"/>
            </w:tcBorders>
            <w:shd w:val="clear" w:color="auto" w:fill="auto"/>
            <w:noWrap/>
            <w:vAlign w:val="bottom"/>
          </w:tcPr>
          <w:p w:rsidR="005D0CFC" w:rsidRPr="005D0CFC" w:rsidRDefault="005D0CFC" w:rsidP="001A1665">
            <w:pPr>
              <w:spacing w:after="0" w:line="240" w:lineRule="auto"/>
              <w:ind w:firstLineChars="200" w:firstLine="342"/>
              <w:rPr>
                <w:rFonts w:ascii="Calibri" w:eastAsia="Times New Roman" w:hAnsi="Calibri" w:cs="Times New Roman"/>
                <w:color w:val="000000"/>
              </w:rPr>
            </w:pPr>
            <w:r w:rsidRPr="005D0CFC">
              <w:rPr>
                <w:rFonts w:ascii="Calibri" w:eastAsia="Times New Roman" w:hAnsi="Calibri" w:cs="Times New Roman"/>
                <w:color w:val="000000"/>
              </w:rPr>
              <w:t>sensor2_codespace</w:t>
            </w:r>
          </w:p>
        </w:tc>
        <w:tc>
          <w:tcPr>
            <w:tcW w:w="245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 xml:space="preserve">Coding system used if sensor2 data are transmitted separately from </w:t>
            </w:r>
            <w:proofErr w:type="spellStart"/>
            <w:r w:rsidRPr="005D0CFC">
              <w:rPr>
                <w:rFonts w:ascii="Calibri" w:eastAsia="Times New Roman" w:hAnsi="Calibri" w:cs="Times New Roman"/>
                <w:color w:val="000000"/>
              </w:rPr>
              <w:t>tagID</w:t>
            </w:r>
            <w:proofErr w:type="spellEnd"/>
          </w:p>
        </w:tc>
        <w:tc>
          <w:tcPr>
            <w:tcW w:w="40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optional</w:t>
            </w:r>
          </w:p>
        </w:tc>
        <w:tc>
          <w:tcPr>
            <w:tcW w:w="308"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S</w:t>
            </w:r>
          </w:p>
        </w:tc>
        <w:tc>
          <w:tcPr>
            <w:tcW w:w="376"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c>
          <w:tcPr>
            <w:tcW w:w="348"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D32724" w:rsidRPr="005D0CFC">
        <w:trPr>
          <w:trHeight w:val="300"/>
        </w:trPr>
        <w:tc>
          <w:tcPr>
            <w:tcW w:w="1100" w:type="pct"/>
            <w:tcBorders>
              <w:top w:val="nil"/>
              <w:left w:val="nil"/>
              <w:bottom w:val="nil"/>
              <w:right w:val="nil"/>
            </w:tcBorders>
            <w:shd w:val="clear" w:color="auto" w:fill="auto"/>
            <w:noWrap/>
            <w:vAlign w:val="bottom"/>
          </w:tcPr>
          <w:p w:rsidR="005D0CFC" w:rsidRPr="005D0CFC" w:rsidRDefault="005D0CFC" w:rsidP="001A1665">
            <w:pPr>
              <w:spacing w:after="0" w:line="240" w:lineRule="auto"/>
              <w:ind w:firstLineChars="200" w:firstLine="342"/>
              <w:rPr>
                <w:rFonts w:ascii="Calibri" w:eastAsia="Times New Roman" w:hAnsi="Calibri" w:cs="Times New Roman"/>
                <w:color w:val="000000"/>
              </w:rPr>
            </w:pPr>
            <w:r w:rsidRPr="005D0CFC">
              <w:rPr>
                <w:rFonts w:ascii="Calibri" w:eastAsia="Times New Roman" w:hAnsi="Calibri" w:cs="Times New Roman"/>
                <w:color w:val="000000"/>
              </w:rPr>
              <w:t>sensor2_ID</w:t>
            </w:r>
          </w:p>
        </w:tc>
        <w:tc>
          <w:tcPr>
            <w:tcW w:w="245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ID transmitted by sensor2, if applicable</w:t>
            </w:r>
          </w:p>
        </w:tc>
        <w:tc>
          <w:tcPr>
            <w:tcW w:w="40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optional</w:t>
            </w:r>
          </w:p>
        </w:tc>
        <w:tc>
          <w:tcPr>
            <w:tcW w:w="308"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S</w:t>
            </w:r>
          </w:p>
        </w:tc>
        <w:tc>
          <w:tcPr>
            <w:tcW w:w="376"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c>
          <w:tcPr>
            <w:tcW w:w="348"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D32724" w:rsidRPr="005D0CFC">
        <w:trPr>
          <w:trHeight w:val="300"/>
        </w:trPr>
        <w:tc>
          <w:tcPr>
            <w:tcW w:w="1100" w:type="pct"/>
            <w:tcBorders>
              <w:top w:val="nil"/>
              <w:left w:val="nil"/>
              <w:bottom w:val="nil"/>
              <w:right w:val="nil"/>
            </w:tcBorders>
            <w:shd w:val="clear" w:color="auto" w:fill="auto"/>
            <w:noWrap/>
            <w:vAlign w:val="bottom"/>
          </w:tcPr>
          <w:p w:rsidR="005D0CFC" w:rsidRPr="005D0CFC" w:rsidRDefault="005D0CFC" w:rsidP="001A1665">
            <w:pPr>
              <w:spacing w:after="0" w:line="240" w:lineRule="auto"/>
              <w:ind w:firstLineChars="200" w:firstLine="342"/>
              <w:rPr>
                <w:rFonts w:ascii="Calibri" w:eastAsia="Times New Roman" w:hAnsi="Calibri" w:cs="Times New Roman"/>
                <w:color w:val="000000"/>
              </w:rPr>
            </w:pPr>
            <w:proofErr w:type="spellStart"/>
            <w:r w:rsidRPr="005D0CFC">
              <w:rPr>
                <w:rFonts w:ascii="Calibri" w:eastAsia="Times New Roman" w:hAnsi="Calibri" w:cs="Times New Roman"/>
                <w:color w:val="000000"/>
              </w:rPr>
              <w:t>activation_date</w:t>
            </w:r>
            <w:proofErr w:type="spellEnd"/>
          </w:p>
        </w:tc>
        <w:tc>
          <w:tcPr>
            <w:tcW w:w="245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Date on which tag was activated, in ISO 8601 format.</w:t>
            </w:r>
          </w:p>
        </w:tc>
        <w:tc>
          <w:tcPr>
            <w:tcW w:w="40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optional</w:t>
            </w:r>
          </w:p>
        </w:tc>
        <w:tc>
          <w:tcPr>
            <w:tcW w:w="308"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S</w:t>
            </w:r>
          </w:p>
        </w:tc>
        <w:tc>
          <w:tcPr>
            <w:tcW w:w="376"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c>
          <w:tcPr>
            <w:tcW w:w="348"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D32724" w:rsidRPr="005D0CFC">
        <w:trPr>
          <w:trHeight w:val="300"/>
        </w:trPr>
        <w:tc>
          <w:tcPr>
            <w:tcW w:w="1100" w:type="pct"/>
            <w:tcBorders>
              <w:top w:val="nil"/>
              <w:left w:val="nil"/>
              <w:bottom w:val="nil"/>
              <w:right w:val="nil"/>
            </w:tcBorders>
            <w:shd w:val="clear" w:color="auto" w:fill="auto"/>
            <w:noWrap/>
            <w:vAlign w:val="bottom"/>
          </w:tcPr>
          <w:p w:rsidR="005D0CFC" w:rsidRPr="005D0CFC" w:rsidRDefault="005D0CFC" w:rsidP="001A1665">
            <w:pPr>
              <w:spacing w:after="0" w:line="240" w:lineRule="auto"/>
              <w:ind w:firstLineChars="200" w:firstLine="342"/>
              <w:rPr>
                <w:rFonts w:ascii="Calibri" w:eastAsia="Times New Roman" w:hAnsi="Calibri" w:cs="Times New Roman"/>
                <w:color w:val="000000"/>
              </w:rPr>
            </w:pPr>
            <w:proofErr w:type="spellStart"/>
            <w:r w:rsidRPr="005D0CFC">
              <w:rPr>
                <w:rFonts w:ascii="Calibri" w:eastAsia="Times New Roman" w:hAnsi="Calibri" w:cs="Times New Roman"/>
                <w:color w:val="000000"/>
              </w:rPr>
              <w:t>estimated_tag_life</w:t>
            </w:r>
            <w:proofErr w:type="spellEnd"/>
          </w:p>
        </w:tc>
        <w:tc>
          <w:tcPr>
            <w:tcW w:w="245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Estimated days that tag will function, total (including programmed "off" periods)</w:t>
            </w:r>
          </w:p>
        </w:tc>
        <w:tc>
          <w:tcPr>
            <w:tcW w:w="409" w:type="pct"/>
            <w:tcBorders>
              <w:top w:val="nil"/>
              <w:left w:val="nil"/>
              <w:bottom w:val="nil"/>
              <w:right w:val="nil"/>
            </w:tcBorders>
            <w:shd w:val="clear" w:color="000000" w:fill="DBE5F1"/>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required</w:t>
            </w:r>
          </w:p>
        </w:tc>
        <w:tc>
          <w:tcPr>
            <w:tcW w:w="308"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N</w:t>
            </w:r>
          </w:p>
        </w:tc>
        <w:tc>
          <w:tcPr>
            <w:tcW w:w="376"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days</w:t>
            </w:r>
          </w:p>
        </w:tc>
        <w:tc>
          <w:tcPr>
            <w:tcW w:w="348"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r w:rsidR="00D32724" w:rsidRPr="005D0CFC">
        <w:trPr>
          <w:trHeight w:val="300"/>
        </w:trPr>
        <w:tc>
          <w:tcPr>
            <w:tcW w:w="1100" w:type="pct"/>
            <w:tcBorders>
              <w:top w:val="nil"/>
              <w:left w:val="nil"/>
              <w:bottom w:val="nil"/>
              <w:right w:val="nil"/>
            </w:tcBorders>
            <w:shd w:val="clear" w:color="auto" w:fill="auto"/>
            <w:noWrap/>
            <w:vAlign w:val="bottom"/>
          </w:tcPr>
          <w:p w:rsidR="005D0CFC" w:rsidRPr="005D0CFC" w:rsidRDefault="005D0CFC" w:rsidP="001A1665">
            <w:pPr>
              <w:spacing w:after="0" w:line="240" w:lineRule="auto"/>
              <w:ind w:firstLineChars="200" w:firstLine="342"/>
              <w:rPr>
                <w:rFonts w:ascii="Calibri" w:eastAsia="Times New Roman" w:hAnsi="Calibri" w:cs="Times New Roman"/>
                <w:i/>
                <w:color w:val="000000"/>
              </w:rPr>
            </w:pPr>
            <w:proofErr w:type="spellStart"/>
            <w:r w:rsidRPr="005D0CFC">
              <w:rPr>
                <w:rFonts w:ascii="Calibri" w:eastAsia="Times New Roman" w:hAnsi="Calibri" w:cs="Times New Roman"/>
                <w:i/>
                <w:color w:val="000000"/>
              </w:rPr>
              <w:t>tag_programming_ID</w:t>
            </w:r>
            <w:proofErr w:type="spellEnd"/>
          </w:p>
        </w:tc>
        <w:tc>
          <w:tcPr>
            <w:tcW w:w="245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Reference to further information about the tag programming on this deployment</w:t>
            </w:r>
          </w:p>
        </w:tc>
        <w:tc>
          <w:tcPr>
            <w:tcW w:w="409"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r w:rsidRPr="005D0CFC">
              <w:rPr>
                <w:rFonts w:ascii="Calibri" w:eastAsia="Times New Roman" w:hAnsi="Calibri" w:cs="Times New Roman"/>
                <w:color w:val="000000"/>
              </w:rPr>
              <w:t>optional</w:t>
            </w:r>
          </w:p>
        </w:tc>
        <w:tc>
          <w:tcPr>
            <w:tcW w:w="308" w:type="pct"/>
            <w:tcBorders>
              <w:top w:val="nil"/>
              <w:left w:val="nil"/>
              <w:bottom w:val="nil"/>
              <w:right w:val="nil"/>
            </w:tcBorders>
            <w:shd w:val="clear" w:color="auto" w:fill="auto"/>
            <w:noWrap/>
            <w:vAlign w:val="bottom"/>
          </w:tcPr>
          <w:p w:rsidR="005D0CFC" w:rsidRPr="005D0CFC" w:rsidRDefault="005D0CFC" w:rsidP="005D0CFC">
            <w:pPr>
              <w:spacing w:after="0" w:line="240" w:lineRule="auto"/>
              <w:jc w:val="center"/>
              <w:rPr>
                <w:rFonts w:ascii="Calibri" w:eastAsia="Times New Roman" w:hAnsi="Calibri" w:cs="Times New Roman"/>
                <w:color w:val="000000"/>
              </w:rPr>
            </w:pPr>
            <w:r w:rsidRPr="005D0CFC">
              <w:rPr>
                <w:rFonts w:ascii="Calibri" w:eastAsia="Times New Roman" w:hAnsi="Calibri" w:cs="Times New Roman"/>
                <w:color w:val="000000"/>
              </w:rPr>
              <w:t>S</w:t>
            </w:r>
          </w:p>
        </w:tc>
        <w:tc>
          <w:tcPr>
            <w:tcW w:w="376"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c>
          <w:tcPr>
            <w:tcW w:w="348" w:type="pct"/>
            <w:tcBorders>
              <w:top w:val="nil"/>
              <w:left w:val="nil"/>
              <w:bottom w:val="nil"/>
              <w:right w:val="nil"/>
            </w:tcBorders>
            <w:shd w:val="clear" w:color="auto" w:fill="auto"/>
            <w:noWrap/>
            <w:vAlign w:val="bottom"/>
          </w:tcPr>
          <w:p w:rsidR="005D0CFC" w:rsidRPr="005D0CFC" w:rsidRDefault="005D0CFC" w:rsidP="005D0CFC">
            <w:pPr>
              <w:spacing w:after="0" w:line="240" w:lineRule="auto"/>
              <w:rPr>
                <w:rFonts w:ascii="Calibri" w:eastAsia="Times New Roman" w:hAnsi="Calibri" w:cs="Times New Roman"/>
                <w:color w:val="000000"/>
              </w:rPr>
            </w:pPr>
          </w:p>
        </w:tc>
      </w:tr>
    </w:tbl>
    <w:p w:rsidR="005D0CFC" w:rsidRDefault="005D0CFC"/>
    <w:p w:rsidR="002320FD" w:rsidRDefault="002320FD">
      <w:r>
        <w:br w:type="page"/>
      </w:r>
    </w:p>
    <w:p w:rsidR="005D0CFC" w:rsidRDefault="002320FD" w:rsidP="002320FD">
      <w:pPr>
        <w:pStyle w:val="Heading1"/>
      </w:pPr>
      <w:bookmarkStart w:id="21" w:name="_Toc337830282"/>
      <w:bookmarkStart w:id="22" w:name="_Toc337830789"/>
      <w:r>
        <w:t xml:space="preserve">Machine </w:t>
      </w:r>
      <w:proofErr w:type="spellStart"/>
      <w:r>
        <w:t>Logfiles</w:t>
      </w:r>
      <w:bookmarkEnd w:id="21"/>
      <w:bookmarkEnd w:id="22"/>
      <w:proofErr w:type="spellEnd"/>
    </w:p>
    <w:p w:rsidR="002320FD" w:rsidRDefault="002320FD">
      <w:r>
        <w:t>Note: this category is intended to represent the data formerly referred to as “header” information in Vemco receiver files, now called “events” by Vemco.  Vemco software makes it possible to export event data as separate .</w:t>
      </w:r>
      <w:proofErr w:type="spellStart"/>
      <w:r>
        <w:t>csv</w:t>
      </w:r>
      <w:proofErr w:type="spellEnd"/>
      <w:r>
        <w:t xml:space="preserve"> files.</w:t>
      </w:r>
    </w:p>
    <w:tbl>
      <w:tblPr>
        <w:tblW w:w="12700" w:type="dxa"/>
        <w:tblInd w:w="93" w:type="dxa"/>
        <w:tblLook w:val="04A0"/>
      </w:tblPr>
      <w:tblGrid>
        <w:gridCol w:w="3283"/>
        <w:gridCol w:w="6456"/>
        <w:gridCol w:w="1048"/>
        <w:gridCol w:w="956"/>
        <w:gridCol w:w="957"/>
      </w:tblGrid>
      <w:tr w:rsidR="002320FD" w:rsidRPr="002320FD">
        <w:trPr>
          <w:trHeight w:val="300"/>
        </w:trPr>
        <w:tc>
          <w:tcPr>
            <w:tcW w:w="3300"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b/>
                <w:bCs/>
                <w:color w:val="000000"/>
              </w:rPr>
            </w:pPr>
            <w:r w:rsidRPr="002320FD">
              <w:rPr>
                <w:rFonts w:ascii="Calibri" w:eastAsia="Times New Roman" w:hAnsi="Calibri" w:cs="Times New Roman"/>
                <w:b/>
                <w:bCs/>
                <w:color w:val="000000"/>
              </w:rPr>
              <w:t>Attribute name</w:t>
            </w:r>
          </w:p>
        </w:tc>
        <w:tc>
          <w:tcPr>
            <w:tcW w:w="6520"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b/>
                <w:bCs/>
                <w:color w:val="000000"/>
              </w:rPr>
            </w:pPr>
          </w:p>
        </w:tc>
      </w:tr>
      <w:tr w:rsidR="002320FD" w:rsidRPr="002320FD">
        <w:trPr>
          <w:trHeight w:val="300"/>
        </w:trPr>
        <w:tc>
          <w:tcPr>
            <w:tcW w:w="3300"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b/>
                <w:bCs/>
                <w:color w:val="000000"/>
              </w:rPr>
            </w:pPr>
            <w:r w:rsidRPr="002320FD">
              <w:rPr>
                <w:rFonts w:ascii="Calibri" w:eastAsia="Times New Roman" w:hAnsi="Calibri" w:cs="Times New Roman"/>
                <w:b/>
                <w:bCs/>
                <w:color w:val="000000"/>
              </w:rPr>
              <w:t>Equipment logs (Vemco "events")</w:t>
            </w:r>
          </w:p>
        </w:tc>
        <w:tc>
          <w:tcPr>
            <w:tcW w:w="6520"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b/>
                <w:bCs/>
                <w:color w:val="000000"/>
              </w:rPr>
            </w:pPr>
            <w:r w:rsidRPr="002320FD">
              <w:rPr>
                <w:rFonts w:ascii="Calibri" w:eastAsia="Times New Roman" w:hAnsi="Calibri" w:cs="Times New Roman"/>
                <w:b/>
                <w:bCs/>
                <w:color w:val="000000"/>
              </w:rPr>
              <w:t>Description</w:t>
            </w:r>
          </w:p>
        </w:tc>
        <w:tc>
          <w:tcPr>
            <w:tcW w:w="960"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b/>
                <w:bCs/>
                <w:color w:val="000000"/>
              </w:rPr>
            </w:pPr>
            <w:r w:rsidRPr="002320FD">
              <w:rPr>
                <w:rFonts w:ascii="Calibri" w:eastAsia="Times New Roman" w:hAnsi="Calibri" w:cs="Times New Roman"/>
                <w:b/>
                <w:bCs/>
                <w:color w:val="000000"/>
              </w:rPr>
              <w:t>Required</w:t>
            </w:r>
          </w:p>
        </w:tc>
        <w:tc>
          <w:tcPr>
            <w:tcW w:w="960"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b/>
                <w:bCs/>
                <w:color w:val="000000"/>
              </w:rPr>
            </w:pPr>
            <w:r w:rsidRPr="002320FD">
              <w:rPr>
                <w:rFonts w:ascii="Calibri" w:eastAsia="Times New Roman" w:hAnsi="Calibri" w:cs="Times New Roman"/>
                <w:b/>
                <w:bCs/>
                <w:color w:val="000000"/>
              </w:rPr>
              <w:t>Data Type</w:t>
            </w:r>
          </w:p>
        </w:tc>
        <w:tc>
          <w:tcPr>
            <w:tcW w:w="960"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b/>
                <w:bCs/>
                <w:color w:val="000000"/>
              </w:rPr>
            </w:pPr>
            <w:r w:rsidRPr="002320FD">
              <w:rPr>
                <w:rFonts w:ascii="Calibri" w:eastAsia="Times New Roman" w:hAnsi="Calibri" w:cs="Times New Roman"/>
                <w:b/>
                <w:bCs/>
                <w:color w:val="000000"/>
              </w:rPr>
              <w:t>Units</w:t>
            </w:r>
          </w:p>
        </w:tc>
      </w:tr>
      <w:tr w:rsidR="002320FD" w:rsidRPr="002320FD">
        <w:trPr>
          <w:trHeight w:val="300"/>
        </w:trPr>
        <w:tc>
          <w:tcPr>
            <w:tcW w:w="3300" w:type="dxa"/>
            <w:tcBorders>
              <w:top w:val="nil"/>
              <w:left w:val="nil"/>
              <w:bottom w:val="nil"/>
              <w:right w:val="nil"/>
            </w:tcBorders>
            <w:shd w:val="clear" w:color="auto" w:fill="auto"/>
            <w:noWrap/>
            <w:vAlign w:val="bottom"/>
          </w:tcPr>
          <w:p w:rsidR="002320FD" w:rsidRPr="002320FD" w:rsidRDefault="002320FD" w:rsidP="001A1665">
            <w:pPr>
              <w:spacing w:after="0" w:line="240" w:lineRule="auto"/>
              <w:ind w:firstLineChars="200" w:firstLine="342"/>
              <w:rPr>
                <w:rFonts w:ascii="Calibri" w:eastAsia="Times New Roman" w:hAnsi="Calibri" w:cs="Times New Roman"/>
                <w:i/>
                <w:iCs/>
                <w:color w:val="000000"/>
              </w:rPr>
            </w:pPr>
            <w:r w:rsidRPr="002320FD">
              <w:rPr>
                <w:rFonts w:ascii="Calibri" w:eastAsia="Times New Roman" w:hAnsi="Calibri" w:cs="Times New Roman"/>
                <w:i/>
                <w:iCs/>
                <w:color w:val="000000"/>
              </w:rPr>
              <w:t>Project reference</w:t>
            </w:r>
          </w:p>
        </w:tc>
        <w:tc>
          <w:tcPr>
            <w:tcW w:w="6520"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r w:rsidRPr="002320FD">
              <w:rPr>
                <w:rFonts w:ascii="Calibri" w:eastAsia="Times New Roman" w:hAnsi="Calibri" w:cs="Times New Roman"/>
                <w:color w:val="000000"/>
              </w:rPr>
              <w:t xml:space="preserve">Reference to the (unique) project to which this </w:t>
            </w:r>
            <w:proofErr w:type="spellStart"/>
            <w:r w:rsidRPr="002320FD">
              <w:rPr>
                <w:rFonts w:ascii="Calibri" w:eastAsia="Times New Roman" w:hAnsi="Calibri" w:cs="Times New Roman"/>
                <w:color w:val="000000"/>
              </w:rPr>
              <w:t>logfile</w:t>
            </w:r>
            <w:proofErr w:type="spellEnd"/>
            <w:r w:rsidRPr="002320FD">
              <w:rPr>
                <w:rFonts w:ascii="Calibri" w:eastAsia="Times New Roman" w:hAnsi="Calibri" w:cs="Times New Roman"/>
                <w:color w:val="000000"/>
              </w:rPr>
              <w:t xml:space="preserve"> belongs</w:t>
            </w:r>
          </w:p>
        </w:tc>
        <w:tc>
          <w:tcPr>
            <w:tcW w:w="960" w:type="dxa"/>
            <w:tcBorders>
              <w:top w:val="nil"/>
              <w:left w:val="nil"/>
              <w:bottom w:val="nil"/>
              <w:right w:val="nil"/>
            </w:tcBorders>
            <w:shd w:val="clear" w:color="000000" w:fill="DBE5F1"/>
            <w:noWrap/>
            <w:vAlign w:val="bottom"/>
          </w:tcPr>
          <w:p w:rsidR="002320FD" w:rsidRPr="002320FD" w:rsidRDefault="002320FD" w:rsidP="002320FD">
            <w:pPr>
              <w:spacing w:after="0" w:line="240" w:lineRule="auto"/>
              <w:rPr>
                <w:rFonts w:ascii="Calibri" w:eastAsia="Times New Roman" w:hAnsi="Calibri" w:cs="Times New Roman"/>
                <w:color w:val="000000"/>
              </w:rPr>
            </w:pPr>
            <w:r w:rsidRPr="002320FD">
              <w:rPr>
                <w:rFonts w:ascii="Calibri" w:eastAsia="Times New Roman" w:hAnsi="Calibri" w:cs="Times New Roman"/>
                <w:color w:val="000000"/>
              </w:rPr>
              <w:t>required</w:t>
            </w:r>
          </w:p>
        </w:tc>
        <w:tc>
          <w:tcPr>
            <w:tcW w:w="960" w:type="dxa"/>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S</w:t>
            </w:r>
          </w:p>
        </w:tc>
        <w:tc>
          <w:tcPr>
            <w:tcW w:w="960"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
        </w:tc>
      </w:tr>
      <w:tr w:rsidR="002320FD" w:rsidRPr="002320FD">
        <w:trPr>
          <w:trHeight w:val="300"/>
        </w:trPr>
        <w:tc>
          <w:tcPr>
            <w:tcW w:w="3300" w:type="dxa"/>
            <w:tcBorders>
              <w:top w:val="nil"/>
              <w:left w:val="nil"/>
              <w:bottom w:val="nil"/>
              <w:right w:val="nil"/>
            </w:tcBorders>
            <w:shd w:val="clear" w:color="auto" w:fill="auto"/>
            <w:noWrap/>
            <w:vAlign w:val="bottom"/>
          </w:tcPr>
          <w:p w:rsidR="002320FD" w:rsidRPr="002320FD" w:rsidRDefault="002320FD" w:rsidP="001A1665">
            <w:pPr>
              <w:spacing w:after="0" w:line="240" w:lineRule="auto"/>
              <w:ind w:firstLineChars="200" w:firstLine="342"/>
              <w:rPr>
                <w:rFonts w:ascii="Calibri" w:eastAsia="Times New Roman" w:hAnsi="Calibri" w:cs="Times New Roman"/>
                <w:color w:val="000000"/>
              </w:rPr>
            </w:pPr>
            <w:r w:rsidRPr="002320FD">
              <w:rPr>
                <w:rFonts w:ascii="Calibri" w:eastAsia="Times New Roman" w:hAnsi="Calibri" w:cs="Times New Roman"/>
                <w:color w:val="000000"/>
              </w:rPr>
              <w:t>Equipment manufacturer</w:t>
            </w:r>
          </w:p>
        </w:tc>
        <w:tc>
          <w:tcPr>
            <w:tcW w:w="6520"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roofErr w:type="spellStart"/>
            <w:r w:rsidRPr="002320FD">
              <w:rPr>
                <w:rFonts w:ascii="Calibri" w:eastAsia="Times New Roman" w:hAnsi="Calibri" w:cs="Times New Roman"/>
                <w:color w:val="000000"/>
              </w:rPr>
              <w:t>Manfacturer</w:t>
            </w:r>
            <w:proofErr w:type="spellEnd"/>
            <w:r w:rsidRPr="002320FD">
              <w:rPr>
                <w:rFonts w:ascii="Calibri" w:eastAsia="Times New Roman" w:hAnsi="Calibri" w:cs="Times New Roman"/>
                <w:color w:val="000000"/>
              </w:rPr>
              <w:t xml:space="preserve"> of device that generated the </w:t>
            </w:r>
            <w:proofErr w:type="spellStart"/>
            <w:r w:rsidRPr="002320FD">
              <w:rPr>
                <w:rFonts w:ascii="Calibri" w:eastAsia="Times New Roman" w:hAnsi="Calibri" w:cs="Times New Roman"/>
                <w:color w:val="000000"/>
              </w:rPr>
              <w:t>logfile</w:t>
            </w:r>
            <w:proofErr w:type="spellEnd"/>
          </w:p>
        </w:tc>
        <w:tc>
          <w:tcPr>
            <w:tcW w:w="960" w:type="dxa"/>
            <w:tcBorders>
              <w:top w:val="nil"/>
              <w:left w:val="nil"/>
              <w:bottom w:val="nil"/>
              <w:right w:val="nil"/>
            </w:tcBorders>
            <w:shd w:val="clear" w:color="000000" w:fill="DBE5F1"/>
            <w:noWrap/>
            <w:vAlign w:val="bottom"/>
          </w:tcPr>
          <w:p w:rsidR="002320FD" w:rsidRPr="002320FD" w:rsidRDefault="002320FD" w:rsidP="002320FD">
            <w:pPr>
              <w:spacing w:after="0" w:line="240" w:lineRule="auto"/>
              <w:rPr>
                <w:rFonts w:ascii="Calibri" w:eastAsia="Times New Roman" w:hAnsi="Calibri" w:cs="Times New Roman"/>
                <w:color w:val="000000"/>
              </w:rPr>
            </w:pPr>
            <w:r w:rsidRPr="002320FD">
              <w:rPr>
                <w:rFonts w:ascii="Calibri" w:eastAsia="Times New Roman" w:hAnsi="Calibri" w:cs="Times New Roman"/>
                <w:color w:val="000000"/>
              </w:rPr>
              <w:t>required</w:t>
            </w:r>
          </w:p>
        </w:tc>
        <w:tc>
          <w:tcPr>
            <w:tcW w:w="960" w:type="dxa"/>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S</w:t>
            </w:r>
          </w:p>
        </w:tc>
        <w:tc>
          <w:tcPr>
            <w:tcW w:w="960"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
        </w:tc>
      </w:tr>
      <w:tr w:rsidR="002320FD" w:rsidRPr="002320FD">
        <w:trPr>
          <w:trHeight w:val="300"/>
        </w:trPr>
        <w:tc>
          <w:tcPr>
            <w:tcW w:w="3300" w:type="dxa"/>
            <w:tcBorders>
              <w:top w:val="nil"/>
              <w:left w:val="nil"/>
              <w:bottom w:val="nil"/>
              <w:right w:val="nil"/>
            </w:tcBorders>
            <w:shd w:val="clear" w:color="auto" w:fill="auto"/>
            <w:noWrap/>
            <w:vAlign w:val="bottom"/>
          </w:tcPr>
          <w:p w:rsidR="002320FD" w:rsidRPr="002320FD" w:rsidRDefault="002320FD" w:rsidP="001A1665">
            <w:pPr>
              <w:spacing w:after="0" w:line="240" w:lineRule="auto"/>
              <w:ind w:firstLineChars="200" w:firstLine="342"/>
              <w:rPr>
                <w:rFonts w:ascii="Calibri" w:eastAsia="Times New Roman" w:hAnsi="Calibri" w:cs="Times New Roman"/>
                <w:color w:val="000000"/>
              </w:rPr>
            </w:pPr>
            <w:r w:rsidRPr="002320FD">
              <w:rPr>
                <w:rFonts w:ascii="Calibri" w:eastAsia="Times New Roman" w:hAnsi="Calibri" w:cs="Times New Roman"/>
                <w:color w:val="000000"/>
              </w:rPr>
              <w:t xml:space="preserve">Equipment </w:t>
            </w:r>
            <w:proofErr w:type="spellStart"/>
            <w:r w:rsidRPr="002320FD">
              <w:rPr>
                <w:rFonts w:ascii="Calibri" w:eastAsia="Times New Roman" w:hAnsi="Calibri" w:cs="Times New Roman"/>
                <w:color w:val="000000"/>
              </w:rPr>
              <w:t>serial_number</w:t>
            </w:r>
            <w:proofErr w:type="spellEnd"/>
          </w:p>
        </w:tc>
        <w:tc>
          <w:tcPr>
            <w:tcW w:w="6520"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r w:rsidRPr="002320FD">
              <w:rPr>
                <w:rFonts w:ascii="Calibri" w:eastAsia="Times New Roman" w:hAnsi="Calibri" w:cs="Times New Roman"/>
                <w:color w:val="000000"/>
              </w:rPr>
              <w:t xml:space="preserve">Serial number of device that generated the </w:t>
            </w:r>
            <w:proofErr w:type="spellStart"/>
            <w:r w:rsidRPr="002320FD">
              <w:rPr>
                <w:rFonts w:ascii="Calibri" w:eastAsia="Times New Roman" w:hAnsi="Calibri" w:cs="Times New Roman"/>
                <w:color w:val="000000"/>
              </w:rPr>
              <w:t>logfile</w:t>
            </w:r>
            <w:proofErr w:type="spellEnd"/>
          </w:p>
        </w:tc>
        <w:tc>
          <w:tcPr>
            <w:tcW w:w="960" w:type="dxa"/>
            <w:tcBorders>
              <w:top w:val="nil"/>
              <w:left w:val="nil"/>
              <w:bottom w:val="nil"/>
              <w:right w:val="nil"/>
            </w:tcBorders>
            <w:shd w:val="clear" w:color="000000" w:fill="DBE5F1"/>
            <w:noWrap/>
            <w:vAlign w:val="bottom"/>
          </w:tcPr>
          <w:p w:rsidR="002320FD" w:rsidRPr="002320FD" w:rsidRDefault="002320FD" w:rsidP="002320FD">
            <w:pPr>
              <w:spacing w:after="0" w:line="240" w:lineRule="auto"/>
              <w:rPr>
                <w:rFonts w:ascii="Calibri" w:eastAsia="Times New Roman" w:hAnsi="Calibri" w:cs="Times New Roman"/>
                <w:color w:val="000000"/>
              </w:rPr>
            </w:pPr>
            <w:r w:rsidRPr="002320FD">
              <w:rPr>
                <w:rFonts w:ascii="Calibri" w:eastAsia="Times New Roman" w:hAnsi="Calibri" w:cs="Times New Roman"/>
                <w:color w:val="000000"/>
              </w:rPr>
              <w:t>required</w:t>
            </w:r>
          </w:p>
        </w:tc>
        <w:tc>
          <w:tcPr>
            <w:tcW w:w="960" w:type="dxa"/>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S</w:t>
            </w:r>
          </w:p>
        </w:tc>
        <w:tc>
          <w:tcPr>
            <w:tcW w:w="960"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
        </w:tc>
      </w:tr>
      <w:tr w:rsidR="002320FD" w:rsidRPr="002320FD">
        <w:trPr>
          <w:trHeight w:val="300"/>
        </w:trPr>
        <w:tc>
          <w:tcPr>
            <w:tcW w:w="3300" w:type="dxa"/>
            <w:tcBorders>
              <w:top w:val="nil"/>
              <w:left w:val="nil"/>
              <w:bottom w:val="nil"/>
              <w:right w:val="nil"/>
            </w:tcBorders>
            <w:shd w:val="clear" w:color="auto" w:fill="auto"/>
            <w:noWrap/>
            <w:vAlign w:val="bottom"/>
          </w:tcPr>
          <w:p w:rsidR="002320FD" w:rsidRPr="002320FD" w:rsidRDefault="002320FD" w:rsidP="001A1665">
            <w:pPr>
              <w:spacing w:after="0" w:line="240" w:lineRule="auto"/>
              <w:ind w:firstLineChars="200" w:firstLine="342"/>
              <w:rPr>
                <w:rFonts w:ascii="Calibri" w:eastAsia="Times New Roman" w:hAnsi="Calibri" w:cs="Times New Roman"/>
                <w:color w:val="000000"/>
              </w:rPr>
            </w:pPr>
            <w:r w:rsidRPr="002320FD">
              <w:rPr>
                <w:rFonts w:ascii="Calibri" w:eastAsia="Times New Roman" w:hAnsi="Calibri" w:cs="Times New Roman"/>
                <w:color w:val="000000"/>
              </w:rPr>
              <w:t>Event name</w:t>
            </w:r>
          </w:p>
        </w:tc>
        <w:tc>
          <w:tcPr>
            <w:tcW w:w="6520"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r w:rsidRPr="002320FD">
              <w:rPr>
                <w:rFonts w:ascii="Calibri" w:eastAsia="Times New Roman" w:hAnsi="Calibri" w:cs="Times New Roman"/>
                <w:color w:val="000000"/>
              </w:rPr>
              <w:t>Name of the event recorded</w:t>
            </w:r>
          </w:p>
        </w:tc>
        <w:tc>
          <w:tcPr>
            <w:tcW w:w="960" w:type="dxa"/>
            <w:tcBorders>
              <w:top w:val="nil"/>
              <w:left w:val="nil"/>
              <w:bottom w:val="nil"/>
              <w:right w:val="nil"/>
            </w:tcBorders>
            <w:shd w:val="clear" w:color="000000" w:fill="DBE5F1"/>
            <w:noWrap/>
            <w:vAlign w:val="bottom"/>
          </w:tcPr>
          <w:p w:rsidR="002320FD" w:rsidRPr="002320FD" w:rsidRDefault="002320FD" w:rsidP="002320FD">
            <w:pPr>
              <w:spacing w:after="0" w:line="240" w:lineRule="auto"/>
              <w:rPr>
                <w:rFonts w:ascii="Calibri" w:eastAsia="Times New Roman" w:hAnsi="Calibri" w:cs="Times New Roman"/>
                <w:color w:val="000000"/>
              </w:rPr>
            </w:pPr>
            <w:r w:rsidRPr="002320FD">
              <w:rPr>
                <w:rFonts w:ascii="Calibri" w:eastAsia="Times New Roman" w:hAnsi="Calibri" w:cs="Times New Roman"/>
                <w:color w:val="000000"/>
              </w:rPr>
              <w:t>required</w:t>
            </w:r>
          </w:p>
        </w:tc>
        <w:tc>
          <w:tcPr>
            <w:tcW w:w="960" w:type="dxa"/>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S</w:t>
            </w:r>
          </w:p>
        </w:tc>
        <w:tc>
          <w:tcPr>
            <w:tcW w:w="960"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
        </w:tc>
      </w:tr>
      <w:tr w:rsidR="002320FD" w:rsidRPr="002320FD">
        <w:trPr>
          <w:trHeight w:val="300"/>
        </w:trPr>
        <w:tc>
          <w:tcPr>
            <w:tcW w:w="3300" w:type="dxa"/>
            <w:tcBorders>
              <w:top w:val="nil"/>
              <w:left w:val="nil"/>
              <w:bottom w:val="nil"/>
              <w:right w:val="nil"/>
            </w:tcBorders>
            <w:shd w:val="clear" w:color="auto" w:fill="auto"/>
            <w:noWrap/>
            <w:vAlign w:val="bottom"/>
          </w:tcPr>
          <w:p w:rsidR="002320FD" w:rsidRPr="002320FD" w:rsidRDefault="002320FD" w:rsidP="001A1665">
            <w:pPr>
              <w:spacing w:after="0" w:line="240" w:lineRule="auto"/>
              <w:ind w:firstLineChars="200" w:firstLine="342"/>
              <w:rPr>
                <w:rFonts w:ascii="Calibri" w:eastAsia="Times New Roman" w:hAnsi="Calibri" w:cs="Times New Roman"/>
                <w:color w:val="000000"/>
              </w:rPr>
            </w:pPr>
            <w:r w:rsidRPr="002320FD">
              <w:rPr>
                <w:rFonts w:ascii="Calibri" w:eastAsia="Times New Roman" w:hAnsi="Calibri" w:cs="Times New Roman"/>
                <w:color w:val="000000"/>
              </w:rPr>
              <w:t>Event date/time UTC</w:t>
            </w:r>
          </w:p>
        </w:tc>
        <w:tc>
          <w:tcPr>
            <w:tcW w:w="6520"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r w:rsidRPr="002320FD">
              <w:rPr>
                <w:rFonts w:ascii="Calibri" w:eastAsia="Times New Roman" w:hAnsi="Calibri" w:cs="Times New Roman"/>
                <w:color w:val="000000"/>
              </w:rPr>
              <w:t>Date/time of the event, in ISO 8601 format</w:t>
            </w:r>
          </w:p>
        </w:tc>
        <w:tc>
          <w:tcPr>
            <w:tcW w:w="960" w:type="dxa"/>
            <w:tcBorders>
              <w:top w:val="nil"/>
              <w:left w:val="nil"/>
              <w:bottom w:val="nil"/>
              <w:right w:val="nil"/>
            </w:tcBorders>
            <w:shd w:val="clear" w:color="000000" w:fill="DBE5F1"/>
            <w:noWrap/>
            <w:vAlign w:val="bottom"/>
          </w:tcPr>
          <w:p w:rsidR="002320FD" w:rsidRPr="002320FD" w:rsidRDefault="002320FD" w:rsidP="002320FD">
            <w:pPr>
              <w:spacing w:after="0" w:line="240" w:lineRule="auto"/>
              <w:rPr>
                <w:rFonts w:ascii="Calibri" w:eastAsia="Times New Roman" w:hAnsi="Calibri" w:cs="Times New Roman"/>
                <w:color w:val="000000"/>
              </w:rPr>
            </w:pPr>
            <w:r w:rsidRPr="002320FD">
              <w:rPr>
                <w:rFonts w:ascii="Calibri" w:eastAsia="Times New Roman" w:hAnsi="Calibri" w:cs="Times New Roman"/>
                <w:color w:val="000000"/>
              </w:rPr>
              <w:t>required</w:t>
            </w:r>
          </w:p>
        </w:tc>
        <w:tc>
          <w:tcPr>
            <w:tcW w:w="960" w:type="dxa"/>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S</w:t>
            </w:r>
          </w:p>
        </w:tc>
        <w:tc>
          <w:tcPr>
            <w:tcW w:w="960"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
        </w:tc>
      </w:tr>
      <w:tr w:rsidR="002320FD" w:rsidRPr="002320FD">
        <w:trPr>
          <w:trHeight w:val="300"/>
        </w:trPr>
        <w:tc>
          <w:tcPr>
            <w:tcW w:w="3300" w:type="dxa"/>
            <w:tcBorders>
              <w:top w:val="nil"/>
              <w:left w:val="nil"/>
              <w:bottom w:val="nil"/>
              <w:right w:val="nil"/>
            </w:tcBorders>
            <w:shd w:val="clear" w:color="auto" w:fill="auto"/>
            <w:noWrap/>
            <w:vAlign w:val="bottom"/>
          </w:tcPr>
          <w:p w:rsidR="002320FD" w:rsidRPr="002320FD" w:rsidRDefault="002320FD" w:rsidP="001A1665">
            <w:pPr>
              <w:spacing w:after="0" w:line="240" w:lineRule="auto"/>
              <w:ind w:firstLineChars="200" w:firstLine="342"/>
              <w:rPr>
                <w:rFonts w:ascii="Calibri" w:eastAsia="Times New Roman" w:hAnsi="Calibri" w:cs="Times New Roman"/>
                <w:color w:val="000000"/>
              </w:rPr>
            </w:pPr>
            <w:r w:rsidRPr="002320FD">
              <w:rPr>
                <w:rFonts w:ascii="Calibri" w:eastAsia="Times New Roman" w:hAnsi="Calibri" w:cs="Times New Roman"/>
                <w:color w:val="000000"/>
              </w:rPr>
              <w:t>Event data</w:t>
            </w:r>
          </w:p>
        </w:tc>
        <w:tc>
          <w:tcPr>
            <w:tcW w:w="6520"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r w:rsidRPr="002320FD">
              <w:rPr>
                <w:rFonts w:ascii="Calibri" w:eastAsia="Times New Roman" w:hAnsi="Calibri" w:cs="Times New Roman"/>
                <w:color w:val="000000"/>
              </w:rPr>
              <w:t>Data if any</w:t>
            </w:r>
          </w:p>
        </w:tc>
        <w:tc>
          <w:tcPr>
            <w:tcW w:w="960"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r w:rsidRPr="002320FD">
              <w:rPr>
                <w:rFonts w:ascii="Calibri" w:eastAsia="Times New Roman" w:hAnsi="Calibri" w:cs="Times New Roman"/>
                <w:color w:val="000000"/>
              </w:rPr>
              <w:t>optional</w:t>
            </w:r>
          </w:p>
        </w:tc>
        <w:tc>
          <w:tcPr>
            <w:tcW w:w="960" w:type="dxa"/>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S</w:t>
            </w:r>
          </w:p>
        </w:tc>
        <w:tc>
          <w:tcPr>
            <w:tcW w:w="960"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
        </w:tc>
      </w:tr>
      <w:tr w:rsidR="002320FD" w:rsidRPr="002320FD">
        <w:trPr>
          <w:trHeight w:val="300"/>
        </w:trPr>
        <w:tc>
          <w:tcPr>
            <w:tcW w:w="3300" w:type="dxa"/>
            <w:tcBorders>
              <w:top w:val="nil"/>
              <w:left w:val="nil"/>
              <w:bottom w:val="nil"/>
              <w:right w:val="nil"/>
            </w:tcBorders>
            <w:shd w:val="clear" w:color="auto" w:fill="auto"/>
            <w:noWrap/>
            <w:vAlign w:val="bottom"/>
          </w:tcPr>
          <w:p w:rsidR="002320FD" w:rsidRPr="002320FD" w:rsidRDefault="002320FD" w:rsidP="001A1665">
            <w:pPr>
              <w:spacing w:after="0" w:line="240" w:lineRule="auto"/>
              <w:ind w:firstLineChars="200" w:firstLine="342"/>
              <w:rPr>
                <w:rFonts w:ascii="Calibri" w:eastAsia="Times New Roman" w:hAnsi="Calibri" w:cs="Times New Roman"/>
                <w:color w:val="000000"/>
              </w:rPr>
            </w:pPr>
            <w:r w:rsidRPr="002320FD">
              <w:rPr>
                <w:rFonts w:ascii="Calibri" w:eastAsia="Times New Roman" w:hAnsi="Calibri" w:cs="Times New Roman"/>
                <w:color w:val="000000"/>
              </w:rPr>
              <w:t>Event units</w:t>
            </w:r>
          </w:p>
        </w:tc>
        <w:tc>
          <w:tcPr>
            <w:tcW w:w="6520"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r w:rsidRPr="002320FD">
              <w:rPr>
                <w:rFonts w:ascii="Calibri" w:eastAsia="Times New Roman" w:hAnsi="Calibri" w:cs="Times New Roman"/>
                <w:color w:val="000000"/>
              </w:rPr>
              <w:t>Units of the data, if applicable</w:t>
            </w:r>
          </w:p>
        </w:tc>
        <w:tc>
          <w:tcPr>
            <w:tcW w:w="960"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r w:rsidRPr="002320FD">
              <w:rPr>
                <w:rFonts w:ascii="Calibri" w:eastAsia="Times New Roman" w:hAnsi="Calibri" w:cs="Times New Roman"/>
                <w:color w:val="000000"/>
              </w:rPr>
              <w:t>optional</w:t>
            </w:r>
          </w:p>
        </w:tc>
        <w:tc>
          <w:tcPr>
            <w:tcW w:w="960" w:type="dxa"/>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S</w:t>
            </w:r>
          </w:p>
        </w:tc>
        <w:tc>
          <w:tcPr>
            <w:tcW w:w="960"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
        </w:tc>
      </w:tr>
      <w:tr w:rsidR="002320FD" w:rsidRPr="002320FD">
        <w:trPr>
          <w:trHeight w:val="300"/>
        </w:trPr>
        <w:tc>
          <w:tcPr>
            <w:tcW w:w="3300" w:type="dxa"/>
            <w:tcBorders>
              <w:top w:val="nil"/>
              <w:left w:val="nil"/>
              <w:bottom w:val="nil"/>
              <w:right w:val="nil"/>
            </w:tcBorders>
            <w:shd w:val="clear" w:color="auto" w:fill="auto"/>
            <w:noWrap/>
            <w:vAlign w:val="bottom"/>
          </w:tcPr>
          <w:p w:rsidR="002320FD" w:rsidRPr="002320FD" w:rsidRDefault="002320FD" w:rsidP="001A1665">
            <w:pPr>
              <w:spacing w:after="0" w:line="240" w:lineRule="auto"/>
              <w:ind w:firstLineChars="200" w:firstLine="342"/>
              <w:rPr>
                <w:rFonts w:ascii="Calibri" w:eastAsia="Times New Roman" w:hAnsi="Calibri" w:cs="Times New Roman"/>
                <w:color w:val="000000"/>
              </w:rPr>
            </w:pPr>
            <w:r w:rsidRPr="002320FD">
              <w:rPr>
                <w:rFonts w:ascii="Calibri" w:eastAsia="Times New Roman" w:hAnsi="Calibri" w:cs="Times New Roman"/>
                <w:color w:val="000000"/>
              </w:rPr>
              <w:t>Log filename</w:t>
            </w:r>
          </w:p>
        </w:tc>
        <w:tc>
          <w:tcPr>
            <w:tcW w:w="6520"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r w:rsidRPr="002320FD">
              <w:rPr>
                <w:rFonts w:ascii="Calibri" w:eastAsia="Times New Roman" w:hAnsi="Calibri" w:cs="Times New Roman"/>
                <w:color w:val="000000"/>
              </w:rPr>
              <w:t>Filename in which the event was recorded</w:t>
            </w:r>
          </w:p>
        </w:tc>
        <w:tc>
          <w:tcPr>
            <w:tcW w:w="960" w:type="dxa"/>
            <w:tcBorders>
              <w:top w:val="nil"/>
              <w:left w:val="nil"/>
              <w:bottom w:val="nil"/>
              <w:right w:val="nil"/>
            </w:tcBorders>
            <w:shd w:val="clear" w:color="000000" w:fill="DBE5F1"/>
            <w:noWrap/>
            <w:vAlign w:val="bottom"/>
          </w:tcPr>
          <w:p w:rsidR="002320FD" w:rsidRPr="002320FD" w:rsidRDefault="002320FD" w:rsidP="002320FD">
            <w:pPr>
              <w:spacing w:after="0" w:line="240" w:lineRule="auto"/>
              <w:rPr>
                <w:rFonts w:ascii="Calibri" w:eastAsia="Times New Roman" w:hAnsi="Calibri" w:cs="Times New Roman"/>
                <w:color w:val="000000"/>
              </w:rPr>
            </w:pPr>
            <w:r w:rsidRPr="002320FD">
              <w:rPr>
                <w:rFonts w:ascii="Calibri" w:eastAsia="Times New Roman" w:hAnsi="Calibri" w:cs="Times New Roman"/>
                <w:color w:val="000000"/>
              </w:rPr>
              <w:t>required</w:t>
            </w:r>
          </w:p>
        </w:tc>
        <w:tc>
          <w:tcPr>
            <w:tcW w:w="960" w:type="dxa"/>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S</w:t>
            </w:r>
          </w:p>
        </w:tc>
        <w:tc>
          <w:tcPr>
            <w:tcW w:w="960"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
        </w:tc>
      </w:tr>
      <w:tr w:rsidR="002320FD" w:rsidRPr="002320FD">
        <w:trPr>
          <w:trHeight w:val="300"/>
        </w:trPr>
        <w:tc>
          <w:tcPr>
            <w:tcW w:w="3300" w:type="dxa"/>
            <w:tcBorders>
              <w:top w:val="nil"/>
              <w:left w:val="nil"/>
              <w:bottom w:val="nil"/>
              <w:right w:val="nil"/>
            </w:tcBorders>
            <w:shd w:val="clear" w:color="auto" w:fill="auto"/>
            <w:noWrap/>
            <w:vAlign w:val="bottom"/>
          </w:tcPr>
          <w:p w:rsidR="002320FD" w:rsidRPr="002320FD" w:rsidRDefault="002320FD" w:rsidP="001A1665">
            <w:pPr>
              <w:spacing w:after="0" w:line="240" w:lineRule="auto"/>
              <w:ind w:firstLineChars="200" w:firstLine="342"/>
              <w:rPr>
                <w:rFonts w:ascii="Calibri" w:eastAsia="Times New Roman" w:hAnsi="Calibri" w:cs="Times New Roman"/>
                <w:i/>
                <w:iCs/>
                <w:color w:val="000000"/>
              </w:rPr>
            </w:pPr>
            <w:proofErr w:type="spellStart"/>
            <w:r w:rsidRPr="002320FD">
              <w:rPr>
                <w:rFonts w:ascii="Calibri" w:eastAsia="Times New Roman" w:hAnsi="Calibri" w:cs="Times New Roman"/>
                <w:i/>
                <w:iCs/>
                <w:color w:val="000000"/>
              </w:rPr>
              <w:t>Deployment_ID</w:t>
            </w:r>
            <w:proofErr w:type="spellEnd"/>
          </w:p>
        </w:tc>
        <w:tc>
          <w:tcPr>
            <w:tcW w:w="6520"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r w:rsidRPr="002320FD">
              <w:rPr>
                <w:rFonts w:ascii="Calibri" w:eastAsia="Times New Roman" w:hAnsi="Calibri" w:cs="Times New Roman"/>
                <w:color w:val="000000"/>
              </w:rPr>
              <w:t xml:space="preserve">Reference to the deployment during which the </w:t>
            </w:r>
            <w:proofErr w:type="spellStart"/>
            <w:r w:rsidRPr="002320FD">
              <w:rPr>
                <w:rFonts w:ascii="Calibri" w:eastAsia="Times New Roman" w:hAnsi="Calibri" w:cs="Times New Roman"/>
                <w:color w:val="000000"/>
              </w:rPr>
              <w:t>logfile</w:t>
            </w:r>
            <w:proofErr w:type="spellEnd"/>
            <w:r w:rsidRPr="002320FD">
              <w:rPr>
                <w:rFonts w:ascii="Calibri" w:eastAsia="Times New Roman" w:hAnsi="Calibri" w:cs="Times New Roman"/>
                <w:color w:val="000000"/>
              </w:rPr>
              <w:t xml:space="preserve"> was generated</w:t>
            </w:r>
          </w:p>
        </w:tc>
        <w:tc>
          <w:tcPr>
            <w:tcW w:w="960"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r w:rsidRPr="002320FD">
              <w:rPr>
                <w:rFonts w:ascii="Calibri" w:eastAsia="Times New Roman" w:hAnsi="Calibri" w:cs="Times New Roman"/>
                <w:color w:val="000000"/>
              </w:rPr>
              <w:t>optional</w:t>
            </w:r>
          </w:p>
        </w:tc>
        <w:tc>
          <w:tcPr>
            <w:tcW w:w="960" w:type="dxa"/>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S</w:t>
            </w:r>
          </w:p>
        </w:tc>
        <w:tc>
          <w:tcPr>
            <w:tcW w:w="960"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
        </w:tc>
      </w:tr>
      <w:tr w:rsidR="002320FD" w:rsidRPr="002320FD">
        <w:trPr>
          <w:trHeight w:val="300"/>
        </w:trPr>
        <w:tc>
          <w:tcPr>
            <w:tcW w:w="3300" w:type="dxa"/>
            <w:tcBorders>
              <w:top w:val="nil"/>
              <w:left w:val="nil"/>
              <w:bottom w:val="nil"/>
              <w:right w:val="nil"/>
            </w:tcBorders>
            <w:shd w:val="clear" w:color="auto" w:fill="auto"/>
            <w:noWrap/>
            <w:vAlign w:val="bottom"/>
          </w:tcPr>
          <w:p w:rsidR="002320FD" w:rsidRPr="002320FD" w:rsidRDefault="002320FD" w:rsidP="001A1665">
            <w:pPr>
              <w:spacing w:after="0" w:line="240" w:lineRule="auto"/>
              <w:ind w:firstLineChars="200" w:firstLine="342"/>
              <w:rPr>
                <w:rFonts w:ascii="Calibri" w:eastAsia="Times New Roman" w:hAnsi="Calibri" w:cs="Times New Roman"/>
                <w:i/>
                <w:iCs/>
                <w:color w:val="000000"/>
              </w:rPr>
            </w:pPr>
            <w:proofErr w:type="spellStart"/>
            <w:r w:rsidRPr="002320FD">
              <w:rPr>
                <w:rFonts w:ascii="Calibri" w:eastAsia="Times New Roman" w:hAnsi="Calibri" w:cs="Times New Roman"/>
                <w:i/>
                <w:iCs/>
                <w:color w:val="000000"/>
              </w:rPr>
              <w:t>Recovery_ID</w:t>
            </w:r>
            <w:proofErr w:type="spellEnd"/>
          </w:p>
        </w:tc>
        <w:tc>
          <w:tcPr>
            <w:tcW w:w="6520"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r w:rsidRPr="002320FD">
              <w:rPr>
                <w:rFonts w:ascii="Calibri" w:eastAsia="Times New Roman" w:hAnsi="Calibri" w:cs="Times New Roman"/>
                <w:color w:val="000000"/>
              </w:rPr>
              <w:t xml:space="preserve">Reference to the recovery that resulted in capture of the </w:t>
            </w:r>
            <w:proofErr w:type="spellStart"/>
            <w:r w:rsidRPr="002320FD">
              <w:rPr>
                <w:rFonts w:ascii="Calibri" w:eastAsia="Times New Roman" w:hAnsi="Calibri" w:cs="Times New Roman"/>
                <w:color w:val="000000"/>
              </w:rPr>
              <w:t>logfile</w:t>
            </w:r>
            <w:proofErr w:type="spellEnd"/>
          </w:p>
        </w:tc>
        <w:tc>
          <w:tcPr>
            <w:tcW w:w="960"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r w:rsidRPr="002320FD">
              <w:rPr>
                <w:rFonts w:ascii="Calibri" w:eastAsia="Times New Roman" w:hAnsi="Calibri" w:cs="Times New Roman"/>
                <w:color w:val="000000"/>
              </w:rPr>
              <w:t>optional</w:t>
            </w:r>
          </w:p>
        </w:tc>
        <w:tc>
          <w:tcPr>
            <w:tcW w:w="960" w:type="dxa"/>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S</w:t>
            </w:r>
          </w:p>
        </w:tc>
        <w:tc>
          <w:tcPr>
            <w:tcW w:w="960"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
        </w:tc>
      </w:tr>
    </w:tbl>
    <w:p w:rsidR="002320FD" w:rsidRDefault="002320FD"/>
    <w:p w:rsidR="002320FD" w:rsidRDefault="002320FD"/>
    <w:p w:rsidR="002320FD" w:rsidRDefault="002320FD">
      <w:r>
        <w:br w:type="page"/>
      </w:r>
    </w:p>
    <w:p w:rsidR="002320FD" w:rsidRDefault="002320FD" w:rsidP="002320FD">
      <w:pPr>
        <w:pStyle w:val="Heading1"/>
      </w:pPr>
      <w:bookmarkStart w:id="23" w:name="_Toc337830283"/>
      <w:bookmarkStart w:id="24" w:name="_Toc337830790"/>
      <w:r>
        <w:t>Detections</w:t>
      </w:r>
      <w:bookmarkEnd w:id="23"/>
      <w:bookmarkEnd w:id="24"/>
    </w:p>
    <w:p w:rsidR="002320FD" w:rsidRDefault="002320FD"/>
    <w:tbl>
      <w:tblPr>
        <w:tblW w:w="12786" w:type="dxa"/>
        <w:tblInd w:w="93" w:type="dxa"/>
        <w:tblLook w:val="04A0"/>
      </w:tblPr>
      <w:tblGrid>
        <w:gridCol w:w="2740"/>
        <w:gridCol w:w="6986"/>
        <w:gridCol w:w="1100"/>
        <w:gridCol w:w="1000"/>
        <w:gridCol w:w="960"/>
      </w:tblGrid>
      <w:tr w:rsidR="002320FD" w:rsidRPr="002320FD">
        <w:trPr>
          <w:trHeight w:val="300"/>
        </w:trPr>
        <w:tc>
          <w:tcPr>
            <w:tcW w:w="2740"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b/>
                <w:bCs/>
                <w:color w:val="000000"/>
              </w:rPr>
            </w:pPr>
            <w:r w:rsidRPr="002320FD">
              <w:rPr>
                <w:rFonts w:ascii="Calibri" w:eastAsia="Times New Roman" w:hAnsi="Calibri" w:cs="Times New Roman"/>
                <w:b/>
                <w:bCs/>
                <w:color w:val="000000"/>
              </w:rPr>
              <w:t>Attribute</w:t>
            </w:r>
          </w:p>
        </w:tc>
        <w:tc>
          <w:tcPr>
            <w:tcW w:w="6986"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b/>
                <w:bCs/>
                <w:color w:val="000000"/>
              </w:rPr>
            </w:pPr>
            <w:r w:rsidRPr="002320FD">
              <w:rPr>
                <w:rFonts w:ascii="Calibri" w:eastAsia="Times New Roman" w:hAnsi="Calibri" w:cs="Times New Roman"/>
                <w:b/>
                <w:bCs/>
                <w:color w:val="000000"/>
              </w:rPr>
              <w:t>Description</w:t>
            </w:r>
          </w:p>
        </w:tc>
        <w:tc>
          <w:tcPr>
            <w:tcW w:w="1100"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b/>
                <w:bCs/>
                <w:color w:val="000000"/>
              </w:rPr>
            </w:pPr>
            <w:r w:rsidRPr="002320FD">
              <w:rPr>
                <w:rFonts w:ascii="Calibri" w:eastAsia="Times New Roman" w:hAnsi="Calibri" w:cs="Times New Roman"/>
                <w:b/>
                <w:bCs/>
                <w:color w:val="000000"/>
              </w:rPr>
              <w:t>Required</w:t>
            </w:r>
          </w:p>
        </w:tc>
        <w:tc>
          <w:tcPr>
            <w:tcW w:w="1000"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b/>
                <w:bCs/>
                <w:color w:val="000000"/>
              </w:rPr>
            </w:pPr>
            <w:r w:rsidRPr="002320FD">
              <w:rPr>
                <w:rFonts w:ascii="Calibri" w:eastAsia="Times New Roman" w:hAnsi="Calibri" w:cs="Times New Roman"/>
                <w:b/>
                <w:bCs/>
                <w:color w:val="000000"/>
              </w:rPr>
              <w:t>Data Type</w:t>
            </w:r>
          </w:p>
        </w:tc>
        <w:tc>
          <w:tcPr>
            <w:tcW w:w="960"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b/>
                <w:bCs/>
                <w:color w:val="000000"/>
              </w:rPr>
            </w:pPr>
            <w:r w:rsidRPr="002320FD">
              <w:rPr>
                <w:rFonts w:ascii="Calibri" w:eastAsia="Times New Roman" w:hAnsi="Calibri" w:cs="Times New Roman"/>
                <w:b/>
                <w:bCs/>
                <w:color w:val="000000"/>
              </w:rPr>
              <w:t>Units</w:t>
            </w:r>
          </w:p>
        </w:tc>
      </w:tr>
      <w:tr w:rsidR="002320FD" w:rsidRPr="002320FD">
        <w:trPr>
          <w:trHeight w:val="300"/>
        </w:trPr>
        <w:tc>
          <w:tcPr>
            <w:tcW w:w="2740"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i/>
                <w:iCs/>
                <w:color w:val="000000"/>
              </w:rPr>
            </w:pPr>
            <w:proofErr w:type="spellStart"/>
            <w:r w:rsidRPr="002320FD">
              <w:rPr>
                <w:rFonts w:ascii="Calibri" w:eastAsia="Times New Roman" w:hAnsi="Calibri" w:cs="Times New Roman"/>
                <w:i/>
                <w:iCs/>
                <w:color w:val="000000"/>
              </w:rPr>
              <w:t>project_reference</w:t>
            </w:r>
            <w:proofErr w:type="spellEnd"/>
          </w:p>
        </w:tc>
        <w:tc>
          <w:tcPr>
            <w:tcW w:w="6986"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r w:rsidRPr="002320FD">
              <w:rPr>
                <w:rFonts w:ascii="Calibri" w:eastAsia="Times New Roman" w:hAnsi="Calibri" w:cs="Times New Roman"/>
                <w:color w:val="000000"/>
              </w:rPr>
              <w:t>Reference to the (unique) project to which this detection belongs</w:t>
            </w:r>
          </w:p>
        </w:tc>
        <w:tc>
          <w:tcPr>
            <w:tcW w:w="1100" w:type="dxa"/>
            <w:tcBorders>
              <w:top w:val="nil"/>
              <w:left w:val="nil"/>
              <w:bottom w:val="nil"/>
              <w:right w:val="nil"/>
            </w:tcBorders>
            <w:shd w:val="clear" w:color="000000" w:fill="DBE5F1"/>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required</w:t>
            </w:r>
          </w:p>
        </w:tc>
        <w:tc>
          <w:tcPr>
            <w:tcW w:w="1000" w:type="dxa"/>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S</w:t>
            </w:r>
          </w:p>
        </w:tc>
        <w:tc>
          <w:tcPr>
            <w:tcW w:w="960"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
        </w:tc>
      </w:tr>
      <w:tr w:rsidR="002320FD" w:rsidRPr="002320FD">
        <w:trPr>
          <w:trHeight w:val="300"/>
        </w:trPr>
        <w:tc>
          <w:tcPr>
            <w:tcW w:w="2740"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roofErr w:type="spellStart"/>
            <w:r w:rsidRPr="002320FD">
              <w:rPr>
                <w:rFonts w:ascii="Calibri" w:eastAsia="Times New Roman" w:hAnsi="Calibri" w:cs="Times New Roman"/>
                <w:color w:val="000000"/>
              </w:rPr>
              <w:t>receiver_manufacturer</w:t>
            </w:r>
            <w:proofErr w:type="spellEnd"/>
          </w:p>
        </w:tc>
        <w:tc>
          <w:tcPr>
            <w:tcW w:w="6986"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r w:rsidRPr="002320FD">
              <w:rPr>
                <w:rFonts w:ascii="Calibri" w:eastAsia="Times New Roman" w:hAnsi="Calibri" w:cs="Times New Roman"/>
                <w:color w:val="000000"/>
              </w:rPr>
              <w:t>Manufacturer of receiver</w:t>
            </w:r>
          </w:p>
        </w:tc>
        <w:tc>
          <w:tcPr>
            <w:tcW w:w="1100" w:type="dxa"/>
            <w:tcBorders>
              <w:top w:val="nil"/>
              <w:left w:val="nil"/>
              <w:bottom w:val="nil"/>
              <w:right w:val="nil"/>
            </w:tcBorders>
            <w:shd w:val="clear" w:color="000000" w:fill="DBE5F1"/>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required</w:t>
            </w:r>
          </w:p>
        </w:tc>
        <w:tc>
          <w:tcPr>
            <w:tcW w:w="1000" w:type="dxa"/>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S</w:t>
            </w:r>
          </w:p>
        </w:tc>
        <w:tc>
          <w:tcPr>
            <w:tcW w:w="960"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
        </w:tc>
      </w:tr>
      <w:tr w:rsidR="002320FD" w:rsidRPr="002320FD">
        <w:trPr>
          <w:trHeight w:val="300"/>
        </w:trPr>
        <w:tc>
          <w:tcPr>
            <w:tcW w:w="2740"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roofErr w:type="spellStart"/>
            <w:r w:rsidRPr="002320FD">
              <w:rPr>
                <w:rFonts w:ascii="Calibri" w:eastAsia="Times New Roman" w:hAnsi="Calibri" w:cs="Times New Roman"/>
                <w:color w:val="000000"/>
              </w:rPr>
              <w:t>receiver_serial_number</w:t>
            </w:r>
            <w:proofErr w:type="spellEnd"/>
          </w:p>
        </w:tc>
        <w:tc>
          <w:tcPr>
            <w:tcW w:w="6986"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r w:rsidRPr="002320FD">
              <w:rPr>
                <w:rFonts w:ascii="Calibri" w:eastAsia="Times New Roman" w:hAnsi="Calibri" w:cs="Times New Roman"/>
                <w:color w:val="000000"/>
              </w:rPr>
              <w:t>Serial number of receiver</w:t>
            </w:r>
          </w:p>
        </w:tc>
        <w:tc>
          <w:tcPr>
            <w:tcW w:w="1100" w:type="dxa"/>
            <w:tcBorders>
              <w:top w:val="nil"/>
              <w:left w:val="nil"/>
              <w:bottom w:val="nil"/>
              <w:right w:val="nil"/>
            </w:tcBorders>
            <w:shd w:val="clear" w:color="000000" w:fill="DBE5F1"/>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required</w:t>
            </w:r>
          </w:p>
        </w:tc>
        <w:tc>
          <w:tcPr>
            <w:tcW w:w="1000" w:type="dxa"/>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S</w:t>
            </w:r>
          </w:p>
        </w:tc>
        <w:tc>
          <w:tcPr>
            <w:tcW w:w="960"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
        </w:tc>
      </w:tr>
      <w:tr w:rsidR="002320FD" w:rsidRPr="002320FD">
        <w:trPr>
          <w:trHeight w:val="300"/>
        </w:trPr>
        <w:tc>
          <w:tcPr>
            <w:tcW w:w="2740"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roofErr w:type="spellStart"/>
            <w:r w:rsidRPr="002320FD">
              <w:rPr>
                <w:rFonts w:ascii="Calibri" w:eastAsia="Times New Roman" w:hAnsi="Calibri" w:cs="Times New Roman"/>
                <w:color w:val="000000"/>
              </w:rPr>
              <w:t>detection_timestamp_utc</w:t>
            </w:r>
            <w:proofErr w:type="spellEnd"/>
          </w:p>
        </w:tc>
        <w:tc>
          <w:tcPr>
            <w:tcW w:w="6986"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r w:rsidRPr="002320FD">
              <w:rPr>
                <w:rFonts w:ascii="Calibri" w:eastAsia="Times New Roman" w:hAnsi="Calibri" w:cs="Times New Roman"/>
                <w:color w:val="000000"/>
              </w:rPr>
              <w:t>Timestamp for when detection was recorded, in UTC, in ISO 8601 format</w:t>
            </w:r>
          </w:p>
        </w:tc>
        <w:tc>
          <w:tcPr>
            <w:tcW w:w="1100" w:type="dxa"/>
            <w:tcBorders>
              <w:top w:val="nil"/>
              <w:left w:val="nil"/>
              <w:bottom w:val="nil"/>
              <w:right w:val="nil"/>
            </w:tcBorders>
            <w:shd w:val="clear" w:color="000000" w:fill="DBE5F1"/>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required</w:t>
            </w:r>
          </w:p>
        </w:tc>
        <w:tc>
          <w:tcPr>
            <w:tcW w:w="1000" w:type="dxa"/>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S</w:t>
            </w:r>
          </w:p>
        </w:tc>
        <w:tc>
          <w:tcPr>
            <w:tcW w:w="960"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
        </w:tc>
      </w:tr>
      <w:tr w:rsidR="002320FD" w:rsidRPr="002320FD">
        <w:trPr>
          <w:trHeight w:val="300"/>
        </w:trPr>
        <w:tc>
          <w:tcPr>
            <w:tcW w:w="2740"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roofErr w:type="spellStart"/>
            <w:r w:rsidRPr="002320FD">
              <w:rPr>
                <w:rFonts w:ascii="Calibri" w:eastAsia="Times New Roman" w:hAnsi="Calibri" w:cs="Times New Roman"/>
                <w:color w:val="000000"/>
              </w:rPr>
              <w:t>transmitter_codespace</w:t>
            </w:r>
            <w:proofErr w:type="spellEnd"/>
          </w:p>
        </w:tc>
        <w:tc>
          <w:tcPr>
            <w:tcW w:w="6986"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r w:rsidRPr="002320FD">
              <w:rPr>
                <w:rFonts w:ascii="Calibri" w:eastAsia="Times New Roman" w:hAnsi="Calibri" w:cs="Times New Roman"/>
                <w:color w:val="000000"/>
              </w:rPr>
              <w:t>Coding scheme of transmitter</w:t>
            </w:r>
          </w:p>
        </w:tc>
        <w:tc>
          <w:tcPr>
            <w:tcW w:w="1100" w:type="dxa"/>
            <w:tcBorders>
              <w:top w:val="nil"/>
              <w:left w:val="nil"/>
              <w:bottom w:val="nil"/>
              <w:right w:val="nil"/>
            </w:tcBorders>
            <w:shd w:val="clear" w:color="000000" w:fill="DBE5F1"/>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required</w:t>
            </w:r>
          </w:p>
        </w:tc>
        <w:tc>
          <w:tcPr>
            <w:tcW w:w="1000" w:type="dxa"/>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S</w:t>
            </w:r>
          </w:p>
        </w:tc>
        <w:tc>
          <w:tcPr>
            <w:tcW w:w="960"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
        </w:tc>
      </w:tr>
      <w:tr w:rsidR="002320FD" w:rsidRPr="002320FD">
        <w:trPr>
          <w:trHeight w:val="300"/>
        </w:trPr>
        <w:tc>
          <w:tcPr>
            <w:tcW w:w="2740"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roofErr w:type="spellStart"/>
            <w:r w:rsidRPr="002320FD">
              <w:rPr>
                <w:rFonts w:ascii="Calibri" w:eastAsia="Times New Roman" w:hAnsi="Calibri" w:cs="Times New Roman"/>
                <w:color w:val="000000"/>
              </w:rPr>
              <w:t>transmitter_id</w:t>
            </w:r>
            <w:proofErr w:type="spellEnd"/>
          </w:p>
        </w:tc>
        <w:tc>
          <w:tcPr>
            <w:tcW w:w="6986"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r w:rsidRPr="002320FD">
              <w:rPr>
                <w:rFonts w:ascii="Calibri" w:eastAsia="Times New Roman" w:hAnsi="Calibri" w:cs="Times New Roman"/>
                <w:color w:val="000000"/>
              </w:rPr>
              <w:t>Transmitted ID that was detected</w:t>
            </w:r>
          </w:p>
        </w:tc>
        <w:tc>
          <w:tcPr>
            <w:tcW w:w="1100" w:type="dxa"/>
            <w:tcBorders>
              <w:top w:val="nil"/>
              <w:left w:val="nil"/>
              <w:bottom w:val="nil"/>
              <w:right w:val="nil"/>
            </w:tcBorders>
            <w:shd w:val="clear" w:color="000000" w:fill="DBE5F1"/>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required</w:t>
            </w:r>
          </w:p>
        </w:tc>
        <w:tc>
          <w:tcPr>
            <w:tcW w:w="1000" w:type="dxa"/>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S</w:t>
            </w:r>
          </w:p>
        </w:tc>
        <w:tc>
          <w:tcPr>
            <w:tcW w:w="960"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
        </w:tc>
      </w:tr>
      <w:tr w:rsidR="002320FD" w:rsidRPr="002320FD">
        <w:trPr>
          <w:trHeight w:val="300"/>
        </w:trPr>
        <w:tc>
          <w:tcPr>
            <w:tcW w:w="2740"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roofErr w:type="spellStart"/>
            <w:r w:rsidRPr="002320FD">
              <w:rPr>
                <w:rFonts w:ascii="Calibri" w:eastAsia="Times New Roman" w:hAnsi="Calibri" w:cs="Times New Roman"/>
                <w:color w:val="000000"/>
              </w:rPr>
              <w:t>sensor_data</w:t>
            </w:r>
            <w:proofErr w:type="spellEnd"/>
          </w:p>
        </w:tc>
        <w:tc>
          <w:tcPr>
            <w:tcW w:w="6986"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r w:rsidRPr="002320FD">
              <w:rPr>
                <w:rFonts w:ascii="Calibri" w:eastAsia="Times New Roman" w:hAnsi="Calibri" w:cs="Times New Roman"/>
                <w:color w:val="000000"/>
              </w:rPr>
              <w:t>Data from sensor, if applicable</w:t>
            </w:r>
          </w:p>
        </w:tc>
        <w:tc>
          <w:tcPr>
            <w:tcW w:w="1100" w:type="dxa"/>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optional</w:t>
            </w:r>
          </w:p>
        </w:tc>
        <w:tc>
          <w:tcPr>
            <w:tcW w:w="1000" w:type="dxa"/>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S</w:t>
            </w:r>
          </w:p>
        </w:tc>
        <w:tc>
          <w:tcPr>
            <w:tcW w:w="960"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
        </w:tc>
      </w:tr>
      <w:tr w:rsidR="002320FD" w:rsidRPr="002320FD">
        <w:trPr>
          <w:trHeight w:val="300"/>
        </w:trPr>
        <w:tc>
          <w:tcPr>
            <w:tcW w:w="2740"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roofErr w:type="spellStart"/>
            <w:r w:rsidRPr="002320FD">
              <w:rPr>
                <w:rFonts w:ascii="Calibri" w:eastAsia="Times New Roman" w:hAnsi="Calibri" w:cs="Times New Roman"/>
                <w:color w:val="000000"/>
              </w:rPr>
              <w:t>sensor_data_units</w:t>
            </w:r>
            <w:proofErr w:type="spellEnd"/>
          </w:p>
        </w:tc>
        <w:tc>
          <w:tcPr>
            <w:tcW w:w="6986"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r w:rsidRPr="002320FD">
              <w:rPr>
                <w:rFonts w:ascii="Calibri" w:eastAsia="Times New Roman" w:hAnsi="Calibri" w:cs="Times New Roman"/>
                <w:color w:val="000000"/>
              </w:rPr>
              <w:t>Units for the sensor data</w:t>
            </w:r>
          </w:p>
        </w:tc>
        <w:tc>
          <w:tcPr>
            <w:tcW w:w="1100" w:type="dxa"/>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optional</w:t>
            </w:r>
          </w:p>
        </w:tc>
        <w:tc>
          <w:tcPr>
            <w:tcW w:w="1000" w:type="dxa"/>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S</w:t>
            </w:r>
          </w:p>
        </w:tc>
        <w:tc>
          <w:tcPr>
            <w:tcW w:w="960"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
        </w:tc>
      </w:tr>
      <w:tr w:rsidR="002320FD" w:rsidRPr="002320FD">
        <w:trPr>
          <w:trHeight w:val="300"/>
        </w:trPr>
        <w:tc>
          <w:tcPr>
            <w:tcW w:w="2740"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i/>
                <w:iCs/>
                <w:color w:val="000000"/>
              </w:rPr>
            </w:pPr>
            <w:proofErr w:type="spellStart"/>
            <w:r w:rsidRPr="002320FD">
              <w:rPr>
                <w:rFonts w:ascii="Calibri" w:eastAsia="Times New Roman" w:hAnsi="Calibri" w:cs="Times New Roman"/>
                <w:i/>
                <w:iCs/>
                <w:color w:val="000000"/>
              </w:rPr>
              <w:t>receiver_log_id</w:t>
            </w:r>
            <w:proofErr w:type="spellEnd"/>
          </w:p>
        </w:tc>
        <w:tc>
          <w:tcPr>
            <w:tcW w:w="6986"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r w:rsidRPr="002320FD">
              <w:rPr>
                <w:rFonts w:ascii="Calibri" w:eastAsia="Times New Roman" w:hAnsi="Calibri" w:cs="Times New Roman"/>
                <w:color w:val="000000"/>
              </w:rPr>
              <w:t xml:space="preserve">Reference to receiver </w:t>
            </w:r>
            <w:proofErr w:type="spellStart"/>
            <w:r w:rsidRPr="002320FD">
              <w:rPr>
                <w:rFonts w:ascii="Calibri" w:eastAsia="Times New Roman" w:hAnsi="Calibri" w:cs="Times New Roman"/>
                <w:color w:val="000000"/>
              </w:rPr>
              <w:t>logfile</w:t>
            </w:r>
            <w:proofErr w:type="spellEnd"/>
            <w:r w:rsidRPr="002320FD">
              <w:rPr>
                <w:rFonts w:ascii="Calibri" w:eastAsia="Times New Roman" w:hAnsi="Calibri" w:cs="Times New Roman"/>
                <w:color w:val="000000"/>
              </w:rPr>
              <w:t xml:space="preserve"> from which detection originates</w:t>
            </w:r>
          </w:p>
        </w:tc>
        <w:tc>
          <w:tcPr>
            <w:tcW w:w="1100" w:type="dxa"/>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optional</w:t>
            </w:r>
          </w:p>
        </w:tc>
        <w:tc>
          <w:tcPr>
            <w:tcW w:w="1000" w:type="dxa"/>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S</w:t>
            </w:r>
          </w:p>
        </w:tc>
        <w:tc>
          <w:tcPr>
            <w:tcW w:w="960"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
        </w:tc>
      </w:tr>
      <w:tr w:rsidR="002320FD" w:rsidRPr="002320FD">
        <w:trPr>
          <w:trHeight w:val="300"/>
        </w:trPr>
        <w:tc>
          <w:tcPr>
            <w:tcW w:w="2740"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i/>
                <w:iCs/>
                <w:color w:val="000000"/>
              </w:rPr>
            </w:pPr>
            <w:proofErr w:type="spellStart"/>
            <w:r w:rsidRPr="002320FD">
              <w:rPr>
                <w:rFonts w:ascii="Calibri" w:eastAsia="Times New Roman" w:hAnsi="Calibri" w:cs="Times New Roman"/>
                <w:i/>
                <w:iCs/>
                <w:color w:val="000000"/>
              </w:rPr>
              <w:t>transmitter_deployment_id</w:t>
            </w:r>
            <w:proofErr w:type="spellEnd"/>
          </w:p>
        </w:tc>
        <w:tc>
          <w:tcPr>
            <w:tcW w:w="6986"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r w:rsidRPr="002320FD">
              <w:rPr>
                <w:rFonts w:ascii="Calibri" w:eastAsia="Times New Roman" w:hAnsi="Calibri" w:cs="Times New Roman"/>
                <w:color w:val="000000"/>
              </w:rPr>
              <w:t>Reference to the particular tag that was detected</w:t>
            </w:r>
          </w:p>
        </w:tc>
        <w:tc>
          <w:tcPr>
            <w:tcW w:w="1100" w:type="dxa"/>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optional</w:t>
            </w:r>
          </w:p>
        </w:tc>
        <w:tc>
          <w:tcPr>
            <w:tcW w:w="1000" w:type="dxa"/>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S</w:t>
            </w:r>
          </w:p>
        </w:tc>
        <w:tc>
          <w:tcPr>
            <w:tcW w:w="960"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
        </w:tc>
      </w:tr>
      <w:tr w:rsidR="002320FD" w:rsidRPr="002320FD">
        <w:trPr>
          <w:trHeight w:val="300"/>
        </w:trPr>
        <w:tc>
          <w:tcPr>
            <w:tcW w:w="2740"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i/>
                <w:iCs/>
                <w:color w:val="000000"/>
              </w:rPr>
            </w:pPr>
            <w:proofErr w:type="spellStart"/>
            <w:r w:rsidRPr="002320FD">
              <w:rPr>
                <w:rFonts w:ascii="Calibri" w:eastAsia="Times New Roman" w:hAnsi="Calibri" w:cs="Times New Roman"/>
                <w:i/>
                <w:iCs/>
                <w:color w:val="000000"/>
              </w:rPr>
              <w:t>receiver_deployment_id</w:t>
            </w:r>
            <w:proofErr w:type="spellEnd"/>
          </w:p>
        </w:tc>
        <w:tc>
          <w:tcPr>
            <w:tcW w:w="6986"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r w:rsidRPr="002320FD">
              <w:rPr>
                <w:rFonts w:ascii="Calibri" w:eastAsia="Times New Roman" w:hAnsi="Calibri" w:cs="Times New Roman"/>
                <w:color w:val="000000"/>
              </w:rPr>
              <w:t>Reference to the receiver deployment record for this event</w:t>
            </w:r>
          </w:p>
        </w:tc>
        <w:tc>
          <w:tcPr>
            <w:tcW w:w="1100" w:type="dxa"/>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optional</w:t>
            </w:r>
          </w:p>
        </w:tc>
        <w:tc>
          <w:tcPr>
            <w:tcW w:w="1000" w:type="dxa"/>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S</w:t>
            </w:r>
          </w:p>
        </w:tc>
        <w:tc>
          <w:tcPr>
            <w:tcW w:w="960"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
        </w:tc>
      </w:tr>
      <w:tr w:rsidR="002320FD" w:rsidRPr="002320FD">
        <w:trPr>
          <w:trHeight w:val="300"/>
        </w:trPr>
        <w:tc>
          <w:tcPr>
            <w:tcW w:w="2740"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roofErr w:type="spellStart"/>
            <w:r w:rsidRPr="002320FD">
              <w:rPr>
                <w:rFonts w:ascii="Calibri" w:eastAsia="Times New Roman" w:hAnsi="Calibri" w:cs="Times New Roman"/>
                <w:color w:val="000000"/>
              </w:rPr>
              <w:t>detection_quality</w:t>
            </w:r>
            <w:proofErr w:type="spellEnd"/>
          </w:p>
        </w:tc>
        <w:tc>
          <w:tcPr>
            <w:tcW w:w="6986"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r w:rsidRPr="002320FD">
              <w:rPr>
                <w:rFonts w:ascii="Calibri" w:eastAsia="Times New Roman" w:hAnsi="Calibri" w:cs="Times New Roman"/>
                <w:color w:val="000000"/>
              </w:rPr>
              <w:t>Quality control flag for the detection (suspected false, time problem, OK, etc.)</w:t>
            </w:r>
          </w:p>
        </w:tc>
        <w:tc>
          <w:tcPr>
            <w:tcW w:w="1100" w:type="dxa"/>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optional</w:t>
            </w:r>
          </w:p>
        </w:tc>
        <w:tc>
          <w:tcPr>
            <w:tcW w:w="1000" w:type="dxa"/>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S</w:t>
            </w:r>
          </w:p>
        </w:tc>
        <w:tc>
          <w:tcPr>
            <w:tcW w:w="960" w:type="dxa"/>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
        </w:tc>
      </w:tr>
    </w:tbl>
    <w:p w:rsidR="002320FD" w:rsidRDefault="002320FD"/>
    <w:p w:rsidR="00F14E53" w:rsidRDefault="00F14E53">
      <w:pPr>
        <w:rPr>
          <w:rFonts w:asciiTheme="majorHAnsi" w:eastAsiaTheme="majorEastAsia" w:hAnsiTheme="majorHAnsi" w:cstheme="majorBidi"/>
          <w:b/>
          <w:bCs/>
          <w:color w:val="365F91" w:themeColor="accent1" w:themeShade="BF"/>
          <w:sz w:val="28"/>
          <w:szCs w:val="28"/>
        </w:rPr>
      </w:pPr>
      <w:r>
        <w:br w:type="page"/>
      </w:r>
    </w:p>
    <w:p w:rsidR="002320FD" w:rsidRDefault="002320FD" w:rsidP="002320FD">
      <w:pPr>
        <w:pStyle w:val="Heading1"/>
      </w:pPr>
      <w:bookmarkStart w:id="25" w:name="_Toc337830284"/>
      <w:bookmarkStart w:id="26" w:name="_Toc337830791"/>
      <w:r>
        <w:t>Dataset Attributes</w:t>
      </w:r>
      <w:bookmarkEnd w:id="25"/>
      <w:bookmarkEnd w:id="26"/>
    </w:p>
    <w:p w:rsidR="002320FD" w:rsidRDefault="002320FD">
      <w:r>
        <w:t>These are high-level attributes that apply to the entire dataset</w:t>
      </w:r>
    </w:p>
    <w:tbl>
      <w:tblPr>
        <w:tblW w:w="5000" w:type="pct"/>
        <w:tblLayout w:type="fixed"/>
        <w:tblLook w:val="04A0"/>
      </w:tblPr>
      <w:tblGrid>
        <w:gridCol w:w="2087"/>
        <w:gridCol w:w="7020"/>
        <w:gridCol w:w="1170"/>
        <w:gridCol w:w="812"/>
        <w:gridCol w:w="988"/>
        <w:gridCol w:w="1099"/>
      </w:tblGrid>
      <w:tr w:rsidR="002320FD" w:rsidRPr="002320FD">
        <w:trPr>
          <w:trHeight w:val="300"/>
        </w:trPr>
        <w:tc>
          <w:tcPr>
            <w:tcW w:w="792"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b/>
                <w:bCs/>
                <w:color w:val="000000"/>
              </w:rPr>
            </w:pPr>
            <w:r w:rsidRPr="002320FD">
              <w:rPr>
                <w:rFonts w:ascii="Calibri" w:eastAsia="Times New Roman" w:hAnsi="Calibri" w:cs="Times New Roman"/>
                <w:b/>
                <w:bCs/>
                <w:color w:val="000000"/>
              </w:rPr>
              <w:t>Attribute name</w:t>
            </w:r>
          </w:p>
        </w:tc>
        <w:tc>
          <w:tcPr>
            <w:tcW w:w="2664" w:type="pct"/>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b/>
                <w:bCs/>
                <w:color w:val="000000"/>
              </w:rPr>
            </w:pPr>
            <w:r w:rsidRPr="002320FD">
              <w:rPr>
                <w:rFonts w:ascii="Calibri" w:eastAsia="Times New Roman" w:hAnsi="Calibri" w:cs="Times New Roman"/>
                <w:b/>
                <w:bCs/>
                <w:color w:val="000000"/>
              </w:rPr>
              <w:t>Description</w:t>
            </w:r>
          </w:p>
        </w:tc>
        <w:tc>
          <w:tcPr>
            <w:tcW w:w="444" w:type="pct"/>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b/>
                <w:bCs/>
                <w:color w:val="000000"/>
              </w:rPr>
            </w:pPr>
            <w:r w:rsidRPr="002320FD">
              <w:rPr>
                <w:rFonts w:ascii="Calibri" w:eastAsia="Times New Roman" w:hAnsi="Calibri" w:cs="Times New Roman"/>
                <w:b/>
                <w:bCs/>
                <w:color w:val="000000"/>
              </w:rPr>
              <w:t>Required</w:t>
            </w:r>
          </w:p>
        </w:tc>
        <w:tc>
          <w:tcPr>
            <w:tcW w:w="308" w:type="pct"/>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b/>
                <w:bCs/>
                <w:color w:val="000000"/>
              </w:rPr>
            </w:pPr>
            <w:r w:rsidRPr="002320FD">
              <w:rPr>
                <w:rFonts w:ascii="Calibri" w:eastAsia="Times New Roman" w:hAnsi="Calibri" w:cs="Times New Roman"/>
                <w:b/>
                <w:bCs/>
                <w:color w:val="000000"/>
              </w:rPr>
              <w:t>Data Type</w:t>
            </w:r>
          </w:p>
        </w:tc>
        <w:tc>
          <w:tcPr>
            <w:tcW w:w="375" w:type="pct"/>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b/>
                <w:bCs/>
                <w:color w:val="000000"/>
              </w:rPr>
            </w:pPr>
            <w:r w:rsidRPr="002320FD">
              <w:rPr>
                <w:rFonts w:ascii="Calibri" w:eastAsia="Times New Roman" w:hAnsi="Calibri" w:cs="Times New Roman"/>
                <w:b/>
                <w:bCs/>
                <w:color w:val="000000"/>
              </w:rPr>
              <w:t>Units</w:t>
            </w:r>
          </w:p>
        </w:tc>
        <w:tc>
          <w:tcPr>
            <w:tcW w:w="417" w:type="pct"/>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b/>
                <w:bCs/>
                <w:color w:val="000000"/>
              </w:rPr>
            </w:pPr>
            <w:r w:rsidRPr="002320FD">
              <w:rPr>
                <w:rFonts w:ascii="Calibri" w:eastAsia="Times New Roman" w:hAnsi="Calibri" w:cs="Times New Roman"/>
                <w:b/>
                <w:bCs/>
                <w:color w:val="000000"/>
              </w:rPr>
              <w:t>Authority</w:t>
            </w:r>
          </w:p>
        </w:tc>
      </w:tr>
      <w:tr w:rsidR="002320FD" w:rsidRPr="002320FD">
        <w:trPr>
          <w:trHeight w:val="300"/>
        </w:trPr>
        <w:tc>
          <w:tcPr>
            <w:tcW w:w="792"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roofErr w:type="spellStart"/>
            <w:r w:rsidRPr="002320FD">
              <w:rPr>
                <w:rFonts w:ascii="Calibri" w:eastAsia="Times New Roman" w:hAnsi="Calibri" w:cs="Times New Roman"/>
                <w:color w:val="000000"/>
              </w:rPr>
              <w:t>project_name</w:t>
            </w:r>
            <w:proofErr w:type="spellEnd"/>
          </w:p>
        </w:tc>
        <w:tc>
          <w:tcPr>
            <w:tcW w:w="2664"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r w:rsidRPr="002320FD">
              <w:rPr>
                <w:rFonts w:ascii="Calibri" w:eastAsia="Times New Roman" w:hAnsi="Calibri" w:cs="Times New Roman"/>
                <w:color w:val="000000"/>
              </w:rPr>
              <w:t>Project name (must be unique)</w:t>
            </w:r>
          </w:p>
        </w:tc>
        <w:tc>
          <w:tcPr>
            <w:tcW w:w="444" w:type="pct"/>
            <w:tcBorders>
              <w:top w:val="nil"/>
              <w:left w:val="nil"/>
              <w:bottom w:val="nil"/>
              <w:right w:val="nil"/>
            </w:tcBorders>
            <w:shd w:val="clear" w:color="000000" w:fill="DBE5F1"/>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required</w:t>
            </w:r>
          </w:p>
        </w:tc>
        <w:tc>
          <w:tcPr>
            <w:tcW w:w="308" w:type="pct"/>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S</w:t>
            </w:r>
          </w:p>
        </w:tc>
        <w:tc>
          <w:tcPr>
            <w:tcW w:w="375"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
        </w:tc>
        <w:tc>
          <w:tcPr>
            <w:tcW w:w="417" w:type="pct"/>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b/>
                <w:bCs/>
                <w:color w:val="000000"/>
              </w:rPr>
            </w:pPr>
          </w:p>
        </w:tc>
      </w:tr>
      <w:tr w:rsidR="002320FD" w:rsidRPr="002320FD">
        <w:trPr>
          <w:trHeight w:val="300"/>
        </w:trPr>
        <w:tc>
          <w:tcPr>
            <w:tcW w:w="792"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commentRangeStart w:id="27"/>
            <w:proofErr w:type="spellStart"/>
            <w:proofErr w:type="gramStart"/>
            <w:r w:rsidRPr="002320FD">
              <w:rPr>
                <w:rFonts w:ascii="Calibri" w:eastAsia="Times New Roman" w:hAnsi="Calibri" w:cs="Times New Roman"/>
                <w:color w:val="000000"/>
              </w:rPr>
              <w:t>project</w:t>
            </w:r>
            <w:proofErr w:type="gramEnd"/>
            <w:r w:rsidRPr="002320FD">
              <w:rPr>
                <w:rFonts w:ascii="Calibri" w:eastAsia="Times New Roman" w:hAnsi="Calibri" w:cs="Times New Roman"/>
                <w:color w:val="000000"/>
              </w:rPr>
              <w:t>_abstract</w:t>
            </w:r>
            <w:commentRangeEnd w:id="27"/>
            <w:proofErr w:type="spellEnd"/>
            <w:r w:rsidR="00225229">
              <w:rPr>
                <w:rStyle w:val="CommentReference"/>
                <w:vanish/>
              </w:rPr>
              <w:commentReference w:id="27"/>
            </w:r>
          </w:p>
        </w:tc>
        <w:tc>
          <w:tcPr>
            <w:tcW w:w="2664"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r w:rsidRPr="002320FD">
              <w:rPr>
                <w:rFonts w:ascii="Calibri" w:eastAsia="Times New Roman" w:hAnsi="Calibri" w:cs="Times New Roman"/>
                <w:color w:val="000000"/>
              </w:rPr>
              <w:t>Paragraph describing the project's goals, methodology, etc.</w:t>
            </w:r>
          </w:p>
        </w:tc>
        <w:tc>
          <w:tcPr>
            <w:tcW w:w="444" w:type="pct"/>
            <w:tcBorders>
              <w:top w:val="nil"/>
              <w:left w:val="nil"/>
              <w:bottom w:val="nil"/>
              <w:right w:val="nil"/>
            </w:tcBorders>
            <w:shd w:val="clear" w:color="000000" w:fill="DBE5F1"/>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required</w:t>
            </w:r>
          </w:p>
        </w:tc>
        <w:tc>
          <w:tcPr>
            <w:tcW w:w="308" w:type="pct"/>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S</w:t>
            </w:r>
          </w:p>
        </w:tc>
        <w:tc>
          <w:tcPr>
            <w:tcW w:w="375"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
        </w:tc>
        <w:tc>
          <w:tcPr>
            <w:tcW w:w="417"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r w:rsidRPr="002320FD">
              <w:rPr>
                <w:rFonts w:ascii="Calibri" w:eastAsia="Times New Roman" w:hAnsi="Calibri" w:cs="Times New Roman"/>
                <w:color w:val="000000"/>
              </w:rPr>
              <w:t>ICES Acoustic Metadata</w:t>
            </w:r>
          </w:p>
        </w:tc>
      </w:tr>
      <w:tr w:rsidR="002320FD" w:rsidRPr="002320FD">
        <w:trPr>
          <w:trHeight w:val="300"/>
        </w:trPr>
        <w:tc>
          <w:tcPr>
            <w:tcW w:w="792"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commentRangeStart w:id="28"/>
            <w:proofErr w:type="spellStart"/>
            <w:proofErr w:type="gramStart"/>
            <w:r w:rsidRPr="002320FD">
              <w:rPr>
                <w:rFonts w:ascii="Calibri" w:eastAsia="Times New Roman" w:hAnsi="Calibri" w:cs="Times New Roman"/>
                <w:color w:val="000000"/>
              </w:rPr>
              <w:t>project</w:t>
            </w:r>
            <w:proofErr w:type="gramEnd"/>
            <w:r w:rsidRPr="002320FD">
              <w:rPr>
                <w:rFonts w:ascii="Calibri" w:eastAsia="Times New Roman" w:hAnsi="Calibri" w:cs="Times New Roman"/>
                <w:color w:val="000000"/>
              </w:rPr>
              <w:t>_citation</w:t>
            </w:r>
            <w:commentRangeEnd w:id="28"/>
            <w:proofErr w:type="spellEnd"/>
            <w:r w:rsidR="00225229">
              <w:rPr>
                <w:rStyle w:val="CommentReference"/>
                <w:vanish/>
              </w:rPr>
              <w:commentReference w:id="28"/>
            </w:r>
          </w:p>
        </w:tc>
        <w:tc>
          <w:tcPr>
            <w:tcW w:w="2664"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r w:rsidRPr="002320FD">
              <w:rPr>
                <w:rFonts w:ascii="Calibri" w:eastAsia="Times New Roman" w:hAnsi="Calibri" w:cs="Times New Roman"/>
                <w:color w:val="000000"/>
              </w:rPr>
              <w:t xml:space="preserve">The citation to be used in publications using the dataset should follow the </w:t>
            </w:r>
            <w:proofErr w:type="spellStart"/>
            <w:r w:rsidRPr="002320FD">
              <w:rPr>
                <w:rFonts w:ascii="Calibri" w:eastAsia="Times New Roman" w:hAnsi="Calibri" w:cs="Times New Roman"/>
                <w:color w:val="000000"/>
              </w:rPr>
              <w:t>format:"ProjectName</w:t>
            </w:r>
            <w:proofErr w:type="spellEnd"/>
            <w:r w:rsidRPr="002320FD">
              <w:rPr>
                <w:rFonts w:ascii="Calibri" w:eastAsia="Times New Roman" w:hAnsi="Calibri" w:cs="Times New Roman"/>
                <w:color w:val="000000"/>
              </w:rPr>
              <w:t>. [year-of-data-download], [Title], [Data access URL], accessed [date-of-access]". Manually generated attribute.</w:t>
            </w:r>
          </w:p>
        </w:tc>
        <w:tc>
          <w:tcPr>
            <w:tcW w:w="444" w:type="pct"/>
            <w:tcBorders>
              <w:top w:val="nil"/>
              <w:left w:val="nil"/>
              <w:bottom w:val="nil"/>
              <w:right w:val="nil"/>
            </w:tcBorders>
            <w:shd w:val="clear" w:color="000000" w:fill="DBE5F1"/>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required</w:t>
            </w:r>
          </w:p>
        </w:tc>
        <w:tc>
          <w:tcPr>
            <w:tcW w:w="308" w:type="pct"/>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S</w:t>
            </w:r>
          </w:p>
        </w:tc>
        <w:tc>
          <w:tcPr>
            <w:tcW w:w="375"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
        </w:tc>
        <w:tc>
          <w:tcPr>
            <w:tcW w:w="417"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
        </w:tc>
      </w:tr>
      <w:tr w:rsidR="002320FD" w:rsidRPr="002320FD">
        <w:trPr>
          <w:trHeight w:val="300"/>
        </w:trPr>
        <w:tc>
          <w:tcPr>
            <w:tcW w:w="792"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commentRangeStart w:id="29"/>
            <w:proofErr w:type="spellStart"/>
            <w:proofErr w:type="gramStart"/>
            <w:r w:rsidRPr="002320FD">
              <w:rPr>
                <w:rFonts w:ascii="Calibri" w:eastAsia="Times New Roman" w:hAnsi="Calibri" w:cs="Times New Roman"/>
                <w:color w:val="000000"/>
              </w:rPr>
              <w:t>project</w:t>
            </w:r>
            <w:proofErr w:type="gramEnd"/>
            <w:r w:rsidRPr="002320FD">
              <w:rPr>
                <w:rFonts w:ascii="Calibri" w:eastAsia="Times New Roman" w:hAnsi="Calibri" w:cs="Times New Roman"/>
                <w:color w:val="000000"/>
              </w:rPr>
              <w:t>_PI</w:t>
            </w:r>
            <w:commentRangeEnd w:id="29"/>
            <w:proofErr w:type="spellEnd"/>
            <w:r w:rsidR="00F06147">
              <w:rPr>
                <w:rStyle w:val="CommentReference"/>
                <w:vanish/>
              </w:rPr>
              <w:commentReference w:id="29"/>
            </w:r>
          </w:p>
        </w:tc>
        <w:tc>
          <w:tcPr>
            <w:tcW w:w="2664"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r w:rsidRPr="002320FD">
              <w:rPr>
                <w:rFonts w:ascii="Calibri" w:eastAsia="Times New Roman" w:hAnsi="Calibri" w:cs="Times New Roman"/>
                <w:color w:val="000000"/>
              </w:rPr>
              <w:t>Principal investigator (person ultimately responsible for the data)</w:t>
            </w:r>
          </w:p>
        </w:tc>
        <w:tc>
          <w:tcPr>
            <w:tcW w:w="444" w:type="pct"/>
            <w:tcBorders>
              <w:top w:val="nil"/>
              <w:left w:val="nil"/>
              <w:bottom w:val="nil"/>
              <w:right w:val="nil"/>
            </w:tcBorders>
            <w:shd w:val="clear" w:color="000000" w:fill="DBE5F1"/>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required</w:t>
            </w:r>
          </w:p>
        </w:tc>
        <w:tc>
          <w:tcPr>
            <w:tcW w:w="308" w:type="pct"/>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S</w:t>
            </w:r>
          </w:p>
        </w:tc>
        <w:tc>
          <w:tcPr>
            <w:tcW w:w="375"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
        </w:tc>
        <w:tc>
          <w:tcPr>
            <w:tcW w:w="417"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r w:rsidRPr="002320FD">
              <w:rPr>
                <w:rFonts w:ascii="Calibri" w:eastAsia="Times New Roman" w:hAnsi="Calibri" w:cs="Times New Roman"/>
                <w:color w:val="000000"/>
              </w:rPr>
              <w:t>ICES Acoustic Metadata</w:t>
            </w:r>
          </w:p>
        </w:tc>
      </w:tr>
      <w:tr w:rsidR="002320FD" w:rsidRPr="002320FD">
        <w:trPr>
          <w:trHeight w:val="300"/>
        </w:trPr>
        <w:tc>
          <w:tcPr>
            <w:tcW w:w="792"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roofErr w:type="spellStart"/>
            <w:r w:rsidRPr="002320FD">
              <w:rPr>
                <w:rFonts w:ascii="Calibri" w:eastAsia="Times New Roman" w:hAnsi="Calibri" w:cs="Times New Roman"/>
                <w:color w:val="000000"/>
              </w:rPr>
              <w:t>pi_organization</w:t>
            </w:r>
            <w:proofErr w:type="spellEnd"/>
          </w:p>
        </w:tc>
        <w:tc>
          <w:tcPr>
            <w:tcW w:w="2664"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r w:rsidRPr="002320FD">
              <w:rPr>
                <w:rFonts w:ascii="Calibri" w:eastAsia="Times New Roman" w:hAnsi="Calibri" w:cs="Times New Roman"/>
                <w:color w:val="000000"/>
              </w:rPr>
              <w:t>Organization to which the principal investigator belongs</w:t>
            </w:r>
          </w:p>
        </w:tc>
        <w:tc>
          <w:tcPr>
            <w:tcW w:w="444" w:type="pct"/>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optional</w:t>
            </w:r>
          </w:p>
        </w:tc>
        <w:tc>
          <w:tcPr>
            <w:tcW w:w="308" w:type="pct"/>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S</w:t>
            </w:r>
          </w:p>
        </w:tc>
        <w:tc>
          <w:tcPr>
            <w:tcW w:w="375"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
        </w:tc>
        <w:tc>
          <w:tcPr>
            <w:tcW w:w="417" w:type="pct"/>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b/>
                <w:bCs/>
                <w:color w:val="000000"/>
              </w:rPr>
            </w:pPr>
          </w:p>
        </w:tc>
      </w:tr>
      <w:tr w:rsidR="002320FD" w:rsidRPr="002320FD">
        <w:trPr>
          <w:trHeight w:val="300"/>
        </w:trPr>
        <w:tc>
          <w:tcPr>
            <w:tcW w:w="792"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roofErr w:type="spellStart"/>
            <w:r w:rsidRPr="002320FD">
              <w:rPr>
                <w:rFonts w:ascii="Calibri" w:eastAsia="Times New Roman" w:hAnsi="Calibri" w:cs="Times New Roman"/>
                <w:color w:val="000000"/>
              </w:rPr>
              <w:t>pi_contact</w:t>
            </w:r>
            <w:proofErr w:type="spellEnd"/>
          </w:p>
        </w:tc>
        <w:tc>
          <w:tcPr>
            <w:tcW w:w="2664"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r w:rsidRPr="002320FD">
              <w:rPr>
                <w:rFonts w:ascii="Calibri" w:eastAsia="Times New Roman" w:hAnsi="Calibri" w:cs="Times New Roman"/>
                <w:color w:val="000000"/>
              </w:rPr>
              <w:t>Email and/or other contact information for the principal investigator</w:t>
            </w:r>
          </w:p>
        </w:tc>
        <w:tc>
          <w:tcPr>
            <w:tcW w:w="444" w:type="pct"/>
            <w:tcBorders>
              <w:top w:val="nil"/>
              <w:left w:val="nil"/>
              <w:bottom w:val="nil"/>
              <w:right w:val="nil"/>
            </w:tcBorders>
            <w:shd w:val="clear" w:color="000000" w:fill="DBE5F1"/>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required</w:t>
            </w:r>
          </w:p>
        </w:tc>
        <w:tc>
          <w:tcPr>
            <w:tcW w:w="308" w:type="pct"/>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S</w:t>
            </w:r>
          </w:p>
        </w:tc>
        <w:tc>
          <w:tcPr>
            <w:tcW w:w="375"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
        </w:tc>
        <w:tc>
          <w:tcPr>
            <w:tcW w:w="417" w:type="pct"/>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b/>
                <w:bCs/>
                <w:color w:val="000000"/>
              </w:rPr>
            </w:pPr>
          </w:p>
        </w:tc>
      </w:tr>
      <w:tr w:rsidR="002320FD" w:rsidRPr="002320FD">
        <w:trPr>
          <w:trHeight w:val="300"/>
        </w:trPr>
        <w:tc>
          <w:tcPr>
            <w:tcW w:w="792"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r w:rsidRPr="002320FD">
              <w:rPr>
                <w:rFonts w:ascii="Calibri" w:eastAsia="Times New Roman" w:hAnsi="Calibri" w:cs="Times New Roman"/>
                <w:color w:val="000000"/>
              </w:rPr>
              <w:t>keywords</w:t>
            </w:r>
          </w:p>
        </w:tc>
        <w:tc>
          <w:tcPr>
            <w:tcW w:w="2664"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r w:rsidRPr="002320FD">
              <w:rPr>
                <w:rFonts w:ascii="Calibri" w:eastAsia="Times New Roman" w:hAnsi="Calibri" w:cs="Times New Roman"/>
                <w:color w:val="000000"/>
              </w:rPr>
              <w:t>A comma separated list of key words and phrases. GCMD vocabulary (Olsen et.al</w:t>
            </w:r>
            <w:proofErr w:type="gramStart"/>
            <w:r w:rsidRPr="002320FD">
              <w:rPr>
                <w:rFonts w:ascii="Calibri" w:eastAsia="Times New Roman" w:hAnsi="Calibri" w:cs="Times New Roman"/>
                <w:color w:val="000000"/>
              </w:rPr>
              <w:t>.,</w:t>
            </w:r>
            <w:proofErr w:type="gramEnd"/>
            <w:r w:rsidRPr="002320FD">
              <w:rPr>
                <w:rFonts w:ascii="Calibri" w:eastAsia="Times New Roman" w:hAnsi="Calibri" w:cs="Times New Roman"/>
                <w:color w:val="000000"/>
              </w:rPr>
              <w:t xml:space="preserve"> 2007) is recommended. The GCMD keywords list can be downloaded from: http://gcmd.nasa.gov/Resources/valids/archives/keyword_list.html Non-GCMD keywords may be used at your discretion</w:t>
            </w:r>
          </w:p>
        </w:tc>
        <w:tc>
          <w:tcPr>
            <w:tcW w:w="444" w:type="pct"/>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optional</w:t>
            </w:r>
          </w:p>
        </w:tc>
        <w:tc>
          <w:tcPr>
            <w:tcW w:w="308" w:type="pct"/>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S</w:t>
            </w:r>
          </w:p>
        </w:tc>
        <w:tc>
          <w:tcPr>
            <w:tcW w:w="375"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
        </w:tc>
        <w:tc>
          <w:tcPr>
            <w:tcW w:w="417"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r w:rsidRPr="002320FD">
              <w:rPr>
                <w:rFonts w:ascii="Calibri" w:eastAsia="Times New Roman" w:hAnsi="Calibri" w:cs="Times New Roman"/>
                <w:color w:val="000000"/>
              </w:rPr>
              <w:t>NACDD</w:t>
            </w:r>
          </w:p>
        </w:tc>
      </w:tr>
      <w:tr w:rsidR="002320FD" w:rsidRPr="002320FD">
        <w:trPr>
          <w:trHeight w:val="300"/>
        </w:trPr>
        <w:tc>
          <w:tcPr>
            <w:tcW w:w="792"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r w:rsidRPr="002320FD">
              <w:rPr>
                <w:rFonts w:ascii="Calibri" w:eastAsia="Times New Roman" w:hAnsi="Calibri" w:cs="Times New Roman"/>
                <w:color w:val="000000"/>
              </w:rPr>
              <w:t>references</w:t>
            </w:r>
          </w:p>
        </w:tc>
        <w:tc>
          <w:tcPr>
            <w:tcW w:w="2664"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r w:rsidRPr="002320FD">
              <w:rPr>
                <w:rFonts w:ascii="Calibri" w:eastAsia="Times New Roman" w:hAnsi="Calibri" w:cs="Times New Roman"/>
                <w:color w:val="000000"/>
              </w:rPr>
              <w:t>Published or web-based references that describe the data or the methods used to produce the data. Multiple references should be separated with a semicolon ";</w:t>
            </w:r>
            <w:proofErr w:type="gramStart"/>
            <w:r w:rsidRPr="002320FD">
              <w:rPr>
                <w:rFonts w:ascii="Calibri" w:eastAsia="Times New Roman" w:hAnsi="Calibri" w:cs="Times New Roman"/>
                <w:color w:val="000000"/>
              </w:rPr>
              <w:t>"  If</w:t>
            </w:r>
            <w:proofErr w:type="gramEnd"/>
            <w:r w:rsidRPr="002320FD">
              <w:rPr>
                <w:rFonts w:ascii="Calibri" w:eastAsia="Times New Roman" w:hAnsi="Calibri" w:cs="Times New Roman"/>
                <w:color w:val="000000"/>
              </w:rPr>
              <w:t xml:space="preserve"> available DOI's (Digital Object Identifiers) should be given.</w:t>
            </w:r>
          </w:p>
        </w:tc>
        <w:tc>
          <w:tcPr>
            <w:tcW w:w="444" w:type="pct"/>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optional</w:t>
            </w:r>
          </w:p>
        </w:tc>
        <w:tc>
          <w:tcPr>
            <w:tcW w:w="308" w:type="pct"/>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S</w:t>
            </w:r>
          </w:p>
        </w:tc>
        <w:tc>
          <w:tcPr>
            <w:tcW w:w="375"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
        </w:tc>
        <w:tc>
          <w:tcPr>
            <w:tcW w:w="417"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r w:rsidRPr="002320FD">
              <w:rPr>
                <w:rFonts w:ascii="Calibri" w:eastAsia="Times New Roman" w:hAnsi="Calibri" w:cs="Times New Roman"/>
                <w:color w:val="000000"/>
              </w:rPr>
              <w:t>CF</w:t>
            </w:r>
          </w:p>
        </w:tc>
      </w:tr>
      <w:tr w:rsidR="002320FD" w:rsidRPr="002320FD">
        <w:trPr>
          <w:trHeight w:val="300"/>
        </w:trPr>
        <w:tc>
          <w:tcPr>
            <w:tcW w:w="792"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r w:rsidRPr="002320FD">
              <w:rPr>
                <w:rFonts w:ascii="Calibri" w:eastAsia="Times New Roman" w:hAnsi="Calibri" w:cs="Times New Roman"/>
                <w:color w:val="000000"/>
              </w:rPr>
              <w:t>DOI</w:t>
            </w:r>
          </w:p>
        </w:tc>
        <w:tc>
          <w:tcPr>
            <w:tcW w:w="2664"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r w:rsidRPr="002320FD">
              <w:rPr>
                <w:rFonts w:ascii="Calibri" w:eastAsia="Times New Roman" w:hAnsi="Calibri" w:cs="Times New Roman"/>
                <w:color w:val="000000"/>
              </w:rPr>
              <w:t>Digital Object Identifier (DOI) for the mission</w:t>
            </w:r>
          </w:p>
        </w:tc>
        <w:tc>
          <w:tcPr>
            <w:tcW w:w="444" w:type="pct"/>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optional</w:t>
            </w:r>
          </w:p>
        </w:tc>
        <w:tc>
          <w:tcPr>
            <w:tcW w:w="308" w:type="pct"/>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S</w:t>
            </w:r>
          </w:p>
        </w:tc>
        <w:tc>
          <w:tcPr>
            <w:tcW w:w="375"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
        </w:tc>
        <w:tc>
          <w:tcPr>
            <w:tcW w:w="417"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r w:rsidRPr="002320FD">
              <w:rPr>
                <w:rFonts w:ascii="Calibri" w:eastAsia="Times New Roman" w:hAnsi="Calibri" w:cs="Times New Roman"/>
                <w:color w:val="000000"/>
              </w:rPr>
              <w:t>IDF</w:t>
            </w:r>
          </w:p>
        </w:tc>
      </w:tr>
      <w:tr w:rsidR="002320FD" w:rsidRPr="002320FD">
        <w:trPr>
          <w:trHeight w:val="300"/>
        </w:trPr>
        <w:tc>
          <w:tcPr>
            <w:tcW w:w="792"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commentRangeStart w:id="30"/>
            <w:proofErr w:type="gramStart"/>
            <w:r w:rsidRPr="002320FD">
              <w:rPr>
                <w:rFonts w:ascii="Calibri" w:eastAsia="Times New Roman" w:hAnsi="Calibri" w:cs="Times New Roman"/>
                <w:color w:val="000000"/>
              </w:rPr>
              <w:t>citation</w:t>
            </w:r>
            <w:commentRangeEnd w:id="30"/>
            <w:proofErr w:type="gramEnd"/>
            <w:r w:rsidR="00F06147">
              <w:rPr>
                <w:rStyle w:val="CommentReference"/>
                <w:vanish/>
              </w:rPr>
              <w:commentReference w:id="30"/>
            </w:r>
          </w:p>
        </w:tc>
        <w:tc>
          <w:tcPr>
            <w:tcW w:w="2664"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r w:rsidRPr="002320FD">
              <w:rPr>
                <w:rFonts w:ascii="Calibri" w:eastAsia="Times New Roman" w:hAnsi="Calibri" w:cs="Times New Roman"/>
                <w:color w:val="000000"/>
              </w:rPr>
              <w:t xml:space="preserve">The citation to be used in publications using the dataset should follow the </w:t>
            </w:r>
            <w:proofErr w:type="spellStart"/>
            <w:r w:rsidRPr="002320FD">
              <w:rPr>
                <w:rFonts w:ascii="Calibri" w:eastAsia="Times New Roman" w:hAnsi="Calibri" w:cs="Times New Roman"/>
                <w:color w:val="000000"/>
              </w:rPr>
              <w:t>format:"ProjectName</w:t>
            </w:r>
            <w:proofErr w:type="spellEnd"/>
            <w:r w:rsidRPr="002320FD">
              <w:rPr>
                <w:rFonts w:ascii="Calibri" w:eastAsia="Times New Roman" w:hAnsi="Calibri" w:cs="Times New Roman"/>
                <w:color w:val="000000"/>
              </w:rPr>
              <w:t>. [year-of-data-download], [Title], [Data access URL], accessed [date-of-access]". Manually generated attribute.</w:t>
            </w:r>
          </w:p>
        </w:tc>
        <w:tc>
          <w:tcPr>
            <w:tcW w:w="444" w:type="pct"/>
            <w:tcBorders>
              <w:top w:val="nil"/>
              <w:left w:val="nil"/>
              <w:bottom w:val="nil"/>
              <w:right w:val="nil"/>
            </w:tcBorders>
            <w:shd w:val="clear" w:color="000000" w:fill="DBE5F1"/>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required</w:t>
            </w:r>
          </w:p>
        </w:tc>
        <w:tc>
          <w:tcPr>
            <w:tcW w:w="308" w:type="pct"/>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S</w:t>
            </w:r>
          </w:p>
        </w:tc>
        <w:tc>
          <w:tcPr>
            <w:tcW w:w="375"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
        </w:tc>
        <w:tc>
          <w:tcPr>
            <w:tcW w:w="417"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r w:rsidRPr="002320FD">
              <w:rPr>
                <w:rFonts w:ascii="Calibri" w:eastAsia="Times New Roman" w:hAnsi="Calibri" w:cs="Times New Roman"/>
                <w:color w:val="000000"/>
              </w:rPr>
              <w:t>IMOS</w:t>
            </w:r>
          </w:p>
        </w:tc>
      </w:tr>
      <w:tr w:rsidR="002320FD" w:rsidRPr="002320FD">
        <w:trPr>
          <w:trHeight w:val="300"/>
        </w:trPr>
        <w:tc>
          <w:tcPr>
            <w:tcW w:w="792"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r w:rsidRPr="002320FD">
              <w:rPr>
                <w:rFonts w:ascii="Calibri" w:eastAsia="Times New Roman" w:hAnsi="Calibri" w:cs="Times New Roman"/>
                <w:color w:val="000000"/>
              </w:rPr>
              <w:t>license</w:t>
            </w:r>
          </w:p>
        </w:tc>
        <w:tc>
          <w:tcPr>
            <w:tcW w:w="2664"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r w:rsidRPr="002320FD">
              <w:rPr>
                <w:rFonts w:ascii="Calibri" w:eastAsia="Times New Roman" w:hAnsi="Calibri" w:cs="Times New Roman"/>
                <w:color w:val="000000"/>
              </w:rPr>
              <w:t xml:space="preserve">Describe the restrictions to data access and distribution. For example visit Australian National Data Service website </w:t>
            </w:r>
            <w:proofErr w:type="spellStart"/>
            <w:r w:rsidRPr="002320FD">
              <w:rPr>
                <w:rFonts w:ascii="Calibri" w:eastAsia="Times New Roman" w:hAnsi="Calibri" w:cs="Times New Roman"/>
                <w:color w:val="000000"/>
              </w:rPr>
              <w:t>AusGoal</w:t>
            </w:r>
            <w:proofErr w:type="spellEnd"/>
            <w:r w:rsidRPr="002320FD">
              <w:rPr>
                <w:rFonts w:ascii="Calibri" w:eastAsia="Times New Roman" w:hAnsi="Calibri" w:cs="Times New Roman"/>
                <w:color w:val="000000"/>
              </w:rPr>
              <w:t xml:space="preserve"> licensing framework (http://www.ands.org.au/publishing/licensing.html) which incorporates Creative Commons </w:t>
            </w:r>
            <w:proofErr w:type="spellStart"/>
            <w:r w:rsidRPr="002320FD">
              <w:rPr>
                <w:rFonts w:ascii="Calibri" w:eastAsia="Times New Roman" w:hAnsi="Calibri" w:cs="Times New Roman"/>
                <w:color w:val="000000"/>
              </w:rPr>
              <w:t>licences</w:t>
            </w:r>
            <w:proofErr w:type="spellEnd"/>
            <w:r w:rsidRPr="002320FD">
              <w:rPr>
                <w:rFonts w:ascii="Calibri" w:eastAsia="Times New Roman" w:hAnsi="Calibri" w:cs="Times New Roman"/>
                <w:color w:val="000000"/>
              </w:rPr>
              <w:t xml:space="preserve"> (http://creativecommons.org/).</w:t>
            </w:r>
          </w:p>
        </w:tc>
        <w:tc>
          <w:tcPr>
            <w:tcW w:w="444" w:type="pct"/>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optional</w:t>
            </w:r>
          </w:p>
        </w:tc>
        <w:tc>
          <w:tcPr>
            <w:tcW w:w="308" w:type="pct"/>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S</w:t>
            </w:r>
          </w:p>
        </w:tc>
        <w:tc>
          <w:tcPr>
            <w:tcW w:w="375"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
        </w:tc>
        <w:tc>
          <w:tcPr>
            <w:tcW w:w="417"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r w:rsidRPr="002320FD">
              <w:rPr>
                <w:rFonts w:ascii="Calibri" w:eastAsia="Times New Roman" w:hAnsi="Calibri" w:cs="Times New Roman"/>
                <w:color w:val="000000"/>
              </w:rPr>
              <w:t>NACDD</w:t>
            </w:r>
          </w:p>
        </w:tc>
      </w:tr>
      <w:tr w:rsidR="002320FD" w:rsidRPr="002320FD">
        <w:trPr>
          <w:trHeight w:val="300"/>
        </w:trPr>
        <w:tc>
          <w:tcPr>
            <w:tcW w:w="792"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roofErr w:type="spellStart"/>
            <w:r w:rsidRPr="002320FD">
              <w:rPr>
                <w:rFonts w:ascii="Calibri" w:eastAsia="Times New Roman" w:hAnsi="Calibri" w:cs="Times New Roman"/>
                <w:color w:val="000000"/>
              </w:rPr>
              <w:t>distribution_statement</w:t>
            </w:r>
            <w:proofErr w:type="spellEnd"/>
          </w:p>
        </w:tc>
        <w:tc>
          <w:tcPr>
            <w:tcW w:w="2664"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r w:rsidRPr="002320FD">
              <w:rPr>
                <w:rFonts w:ascii="Calibri" w:eastAsia="Times New Roman" w:hAnsi="Calibri" w:cs="Times New Roman"/>
                <w:color w:val="000000"/>
              </w:rPr>
              <w:t xml:space="preserve">Statement describing data distribution </w:t>
            </w:r>
            <w:proofErr w:type="spellStart"/>
            <w:r w:rsidRPr="002320FD">
              <w:rPr>
                <w:rFonts w:ascii="Calibri" w:eastAsia="Times New Roman" w:hAnsi="Calibri" w:cs="Times New Roman"/>
                <w:color w:val="000000"/>
              </w:rPr>
              <w:t>policy:Re</w:t>
            </w:r>
            <w:proofErr w:type="spellEnd"/>
            <w:r w:rsidRPr="002320FD">
              <w:rPr>
                <w:rFonts w:ascii="Calibri" w:eastAsia="Times New Roman" w:hAnsi="Calibri" w:cs="Times New Roman"/>
                <w:color w:val="000000"/>
              </w:rPr>
              <w:t>-packagers of this data should include a statement that information about data quality and lineage is available from the metadata record and a statement that data, products and services from are provided "as is" without any warranty as to fitness for a particular purpose</w:t>
            </w:r>
          </w:p>
        </w:tc>
        <w:tc>
          <w:tcPr>
            <w:tcW w:w="444" w:type="pct"/>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optional</w:t>
            </w:r>
          </w:p>
        </w:tc>
        <w:tc>
          <w:tcPr>
            <w:tcW w:w="308" w:type="pct"/>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S</w:t>
            </w:r>
          </w:p>
        </w:tc>
        <w:tc>
          <w:tcPr>
            <w:tcW w:w="375"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
        </w:tc>
        <w:tc>
          <w:tcPr>
            <w:tcW w:w="417" w:type="pct"/>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b/>
                <w:bCs/>
                <w:color w:val="000000"/>
              </w:rPr>
            </w:pPr>
          </w:p>
        </w:tc>
      </w:tr>
      <w:tr w:rsidR="002320FD" w:rsidRPr="002320FD">
        <w:trPr>
          <w:trHeight w:val="300"/>
        </w:trPr>
        <w:tc>
          <w:tcPr>
            <w:tcW w:w="792"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roofErr w:type="spellStart"/>
            <w:r w:rsidRPr="002320FD">
              <w:rPr>
                <w:rFonts w:ascii="Calibri" w:eastAsia="Times New Roman" w:hAnsi="Calibri" w:cs="Times New Roman"/>
                <w:color w:val="000000"/>
              </w:rPr>
              <w:t>dataset_datum</w:t>
            </w:r>
            <w:proofErr w:type="spellEnd"/>
          </w:p>
        </w:tc>
        <w:tc>
          <w:tcPr>
            <w:tcW w:w="2664"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r w:rsidRPr="002320FD">
              <w:rPr>
                <w:rFonts w:ascii="Calibri" w:eastAsia="Times New Roman" w:hAnsi="Calibri" w:cs="Times New Roman"/>
                <w:color w:val="000000"/>
              </w:rPr>
              <w:t xml:space="preserve">Projection datum for geospatial bounding box positions. Most commonly the global datum WGS84 (NIMA 2000), but other </w:t>
            </w:r>
            <w:proofErr w:type="spellStart"/>
            <w:r w:rsidRPr="002320FD">
              <w:rPr>
                <w:rFonts w:ascii="Calibri" w:eastAsia="Times New Roman" w:hAnsi="Calibri" w:cs="Times New Roman"/>
                <w:color w:val="000000"/>
              </w:rPr>
              <w:t>localised</w:t>
            </w:r>
            <w:proofErr w:type="spellEnd"/>
            <w:r w:rsidRPr="002320FD">
              <w:rPr>
                <w:rFonts w:ascii="Calibri" w:eastAsia="Times New Roman" w:hAnsi="Calibri" w:cs="Times New Roman"/>
                <w:color w:val="000000"/>
              </w:rPr>
              <w:t xml:space="preserve"> datum may be encountered in some circumstances.</w:t>
            </w:r>
          </w:p>
        </w:tc>
        <w:tc>
          <w:tcPr>
            <w:tcW w:w="444" w:type="pct"/>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optional</w:t>
            </w:r>
          </w:p>
        </w:tc>
        <w:tc>
          <w:tcPr>
            <w:tcW w:w="308" w:type="pct"/>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S</w:t>
            </w:r>
          </w:p>
        </w:tc>
        <w:tc>
          <w:tcPr>
            <w:tcW w:w="375"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
        </w:tc>
        <w:tc>
          <w:tcPr>
            <w:tcW w:w="417" w:type="pct"/>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b/>
                <w:bCs/>
                <w:color w:val="000000"/>
              </w:rPr>
            </w:pPr>
          </w:p>
        </w:tc>
      </w:tr>
      <w:tr w:rsidR="002320FD" w:rsidRPr="002320FD">
        <w:trPr>
          <w:trHeight w:val="300"/>
        </w:trPr>
        <w:tc>
          <w:tcPr>
            <w:tcW w:w="792"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roofErr w:type="spellStart"/>
            <w:r w:rsidRPr="002320FD">
              <w:rPr>
                <w:rFonts w:ascii="Calibri" w:eastAsia="Times New Roman" w:hAnsi="Calibri" w:cs="Times New Roman"/>
                <w:color w:val="000000"/>
              </w:rPr>
              <w:t>geospatial_lon_min</w:t>
            </w:r>
            <w:proofErr w:type="spellEnd"/>
          </w:p>
        </w:tc>
        <w:tc>
          <w:tcPr>
            <w:tcW w:w="2664"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r w:rsidRPr="002320FD">
              <w:rPr>
                <w:rFonts w:ascii="Calibri" w:eastAsia="Times New Roman" w:hAnsi="Calibri" w:cs="Times New Roman"/>
                <w:color w:val="000000"/>
              </w:rPr>
              <w:t xml:space="preserve">Westernmost longitude of bounding box. A value between -180 and 180 decimal degrees East.  Note is it possible for the numeric value of the </w:t>
            </w:r>
            <w:proofErr w:type="spellStart"/>
            <w:r w:rsidRPr="002320FD">
              <w:rPr>
                <w:rFonts w:ascii="Calibri" w:eastAsia="Times New Roman" w:hAnsi="Calibri" w:cs="Times New Roman"/>
                <w:color w:val="000000"/>
              </w:rPr>
              <w:t>geospatial_lon_max</w:t>
            </w:r>
            <w:proofErr w:type="spellEnd"/>
            <w:r w:rsidRPr="002320FD">
              <w:rPr>
                <w:rFonts w:ascii="Calibri" w:eastAsia="Times New Roman" w:hAnsi="Calibri" w:cs="Times New Roman"/>
                <w:color w:val="000000"/>
              </w:rPr>
              <w:t xml:space="preserve"> to be less than the numeric value of the </w:t>
            </w:r>
            <w:proofErr w:type="spellStart"/>
            <w:r w:rsidRPr="002320FD">
              <w:rPr>
                <w:rFonts w:ascii="Calibri" w:eastAsia="Times New Roman" w:hAnsi="Calibri" w:cs="Times New Roman"/>
                <w:color w:val="000000"/>
              </w:rPr>
              <w:t>geospatial_lon_min</w:t>
            </w:r>
            <w:proofErr w:type="spellEnd"/>
            <w:r w:rsidRPr="002320FD">
              <w:rPr>
                <w:rFonts w:ascii="Calibri" w:eastAsia="Times New Roman" w:hAnsi="Calibri" w:cs="Times New Roman"/>
                <w:color w:val="000000"/>
              </w:rPr>
              <w:t>. In that instance the bounding box will have crossed the 180 degree longitude boundary between West and East.</w:t>
            </w:r>
          </w:p>
        </w:tc>
        <w:tc>
          <w:tcPr>
            <w:tcW w:w="444" w:type="pct"/>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optional</w:t>
            </w:r>
          </w:p>
        </w:tc>
        <w:tc>
          <w:tcPr>
            <w:tcW w:w="308" w:type="pct"/>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N</w:t>
            </w:r>
          </w:p>
        </w:tc>
        <w:tc>
          <w:tcPr>
            <w:tcW w:w="375"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
        </w:tc>
        <w:tc>
          <w:tcPr>
            <w:tcW w:w="417" w:type="pct"/>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b/>
                <w:bCs/>
                <w:color w:val="000000"/>
              </w:rPr>
            </w:pPr>
          </w:p>
        </w:tc>
      </w:tr>
      <w:tr w:rsidR="002320FD" w:rsidRPr="002320FD">
        <w:trPr>
          <w:trHeight w:val="300"/>
        </w:trPr>
        <w:tc>
          <w:tcPr>
            <w:tcW w:w="792"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roofErr w:type="spellStart"/>
            <w:r w:rsidRPr="002320FD">
              <w:rPr>
                <w:rFonts w:ascii="Calibri" w:eastAsia="Times New Roman" w:hAnsi="Calibri" w:cs="Times New Roman"/>
                <w:color w:val="000000"/>
              </w:rPr>
              <w:t>geospatial_lon_max</w:t>
            </w:r>
            <w:proofErr w:type="spellEnd"/>
          </w:p>
        </w:tc>
        <w:tc>
          <w:tcPr>
            <w:tcW w:w="2664"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r w:rsidRPr="002320FD">
              <w:rPr>
                <w:rFonts w:ascii="Calibri" w:eastAsia="Times New Roman" w:hAnsi="Calibri" w:cs="Times New Roman"/>
                <w:color w:val="000000"/>
              </w:rPr>
              <w:t xml:space="preserve">Easternmost longitude of bounding box. A value between -180 and 180 decimal degrees East.  Note is it possible for the numeric value of the </w:t>
            </w:r>
            <w:proofErr w:type="spellStart"/>
            <w:r w:rsidRPr="002320FD">
              <w:rPr>
                <w:rFonts w:ascii="Calibri" w:eastAsia="Times New Roman" w:hAnsi="Calibri" w:cs="Times New Roman"/>
                <w:color w:val="000000"/>
              </w:rPr>
              <w:t>geospatial_lon_max</w:t>
            </w:r>
            <w:proofErr w:type="spellEnd"/>
            <w:r w:rsidRPr="002320FD">
              <w:rPr>
                <w:rFonts w:ascii="Calibri" w:eastAsia="Times New Roman" w:hAnsi="Calibri" w:cs="Times New Roman"/>
                <w:color w:val="000000"/>
              </w:rPr>
              <w:t xml:space="preserve"> to be less than the numeric value of the </w:t>
            </w:r>
            <w:proofErr w:type="spellStart"/>
            <w:r w:rsidRPr="002320FD">
              <w:rPr>
                <w:rFonts w:ascii="Calibri" w:eastAsia="Times New Roman" w:hAnsi="Calibri" w:cs="Times New Roman"/>
                <w:color w:val="000000"/>
              </w:rPr>
              <w:t>geospatial_lon_min</w:t>
            </w:r>
            <w:proofErr w:type="spellEnd"/>
            <w:r w:rsidRPr="002320FD">
              <w:rPr>
                <w:rFonts w:ascii="Calibri" w:eastAsia="Times New Roman" w:hAnsi="Calibri" w:cs="Times New Roman"/>
                <w:color w:val="000000"/>
              </w:rPr>
              <w:t>. In that instance the bounding box will have crossed the 180 degree longitude boundary between West and East.</w:t>
            </w:r>
          </w:p>
        </w:tc>
        <w:tc>
          <w:tcPr>
            <w:tcW w:w="444" w:type="pct"/>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optional</w:t>
            </w:r>
          </w:p>
        </w:tc>
        <w:tc>
          <w:tcPr>
            <w:tcW w:w="308" w:type="pct"/>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N</w:t>
            </w:r>
          </w:p>
        </w:tc>
        <w:tc>
          <w:tcPr>
            <w:tcW w:w="375"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
        </w:tc>
        <w:tc>
          <w:tcPr>
            <w:tcW w:w="417" w:type="pct"/>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b/>
                <w:bCs/>
                <w:color w:val="000000"/>
              </w:rPr>
            </w:pPr>
          </w:p>
        </w:tc>
      </w:tr>
      <w:tr w:rsidR="002320FD" w:rsidRPr="002320FD">
        <w:trPr>
          <w:trHeight w:val="300"/>
        </w:trPr>
        <w:tc>
          <w:tcPr>
            <w:tcW w:w="792"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roofErr w:type="spellStart"/>
            <w:r w:rsidRPr="002320FD">
              <w:rPr>
                <w:rFonts w:ascii="Calibri" w:eastAsia="Times New Roman" w:hAnsi="Calibri" w:cs="Times New Roman"/>
                <w:color w:val="000000"/>
              </w:rPr>
              <w:t>geospatial_lat_min</w:t>
            </w:r>
            <w:proofErr w:type="spellEnd"/>
          </w:p>
        </w:tc>
        <w:tc>
          <w:tcPr>
            <w:tcW w:w="2664"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r w:rsidRPr="002320FD">
              <w:rPr>
                <w:rFonts w:ascii="Calibri" w:eastAsia="Times New Roman" w:hAnsi="Calibri" w:cs="Times New Roman"/>
                <w:color w:val="000000"/>
              </w:rPr>
              <w:t>Southernmost latitude of bounding box. A value between -90 and 90 decimal degrees North. Will vary with each data file, possibly automatically generated.</w:t>
            </w:r>
          </w:p>
        </w:tc>
        <w:tc>
          <w:tcPr>
            <w:tcW w:w="444" w:type="pct"/>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optional</w:t>
            </w:r>
          </w:p>
        </w:tc>
        <w:tc>
          <w:tcPr>
            <w:tcW w:w="308" w:type="pct"/>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N</w:t>
            </w:r>
          </w:p>
        </w:tc>
        <w:tc>
          <w:tcPr>
            <w:tcW w:w="375"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
        </w:tc>
        <w:tc>
          <w:tcPr>
            <w:tcW w:w="417" w:type="pct"/>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b/>
                <w:bCs/>
                <w:color w:val="000000"/>
              </w:rPr>
            </w:pPr>
          </w:p>
        </w:tc>
      </w:tr>
      <w:tr w:rsidR="002320FD" w:rsidRPr="002320FD">
        <w:trPr>
          <w:trHeight w:val="300"/>
        </w:trPr>
        <w:tc>
          <w:tcPr>
            <w:tcW w:w="792"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roofErr w:type="spellStart"/>
            <w:r w:rsidRPr="002320FD">
              <w:rPr>
                <w:rFonts w:ascii="Calibri" w:eastAsia="Times New Roman" w:hAnsi="Calibri" w:cs="Times New Roman"/>
                <w:color w:val="000000"/>
              </w:rPr>
              <w:t>geospatial_lat_max</w:t>
            </w:r>
            <w:proofErr w:type="spellEnd"/>
          </w:p>
        </w:tc>
        <w:tc>
          <w:tcPr>
            <w:tcW w:w="2664"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roofErr w:type="spellStart"/>
            <w:r w:rsidRPr="002320FD">
              <w:rPr>
                <w:rFonts w:ascii="Calibri" w:eastAsia="Times New Roman" w:hAnsi="Calibri" w:cs="Times New Roman"/>
                <w:color w:val="000000"/>
              </w:rPr>
              <w:t>Northermost</w:t>
            </w:r>
            <w:proofErr w:type="spellEnd"/>
            <w:r w:rsidRPr="002320FD">
              <w:rPr>
                <w:rFonts w:ascii="Calibri" w:eastAsia="Times New Roman" w:hAnsi="Calibri" w:cs="Times New Roman"/>
                <w:color w:val="000000"/>
              </w:rPr>
              <w:t xml:space="preserve"> latitude of bounding box. A value between -90 and 90 decimal degrees North. Will vary with each data file, possibly automatically generated.</w:t>
            </w:r>
          </w:p>
        </w:tc>
        <w:tc>
          <w:tcPr>
            <w:tcW w:w="444" w:type="pct"/>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optional</w:t>
            </w:r>
          </w:p>
        </w:tc>
        <w:tc>
          <w:tcPr>
            <w:tcW w:w="308" w:type="pct"/>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N</w:t>
            </w:r>
          </w:p>
        </w:tc>
        <w:tc>
          <w:tcPr>
            <w:tcW w:w="375"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
        </w:tc>
        <w:tc>
          <w:tcPr>
            <w:tcW w:w="417" w:type="pct"/>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b/>
                <w:bCs/>
                <w:color w:val="000000"/>
              </w:rPr>
            </w:pPr>
          </w:p>
        </w:tc>
      </w:tr>
      <w:tr w:rsidR="002320FD" w:rsidRPr="002320FD">
        <w:trPr>
          <w:trHeight w:val="300"/>
        </w:trPr>
        <w:tc>
          <w:tcPr>
            <w:tcW w:w="792"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roofErr w:type="spellStart"/>
            <w:r w:rsidRPr="002320FD">
              <w:rPr>
                <w:rFonts w:ascii="Calibri" w:eastAsia="Times New Roman" w:hAnsi="Calibri" w:cs="Times New Roman"/>
                <w:color w:val="000000"/>
              </w:rPr>
              <w:t>dataset_linestring</w:t>
            </w:r>
            <w:proofErr w:type="spellEnd"/>
          </w:p>
        </w:tc>
        <w:tc>
          <w:tcPr>
            <w:tcW w:w="2664"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r w:rsidRPr="002320FD">
              <w:rPr>
                <w:rFonts w:ascii="Calibri" w:eastAsia="Times New Roman" w:hAnsi="Calibri" w:cs="Times New Roman"/>
                <w:color w:val="000000"/>
              </w:rPr>
              <w:t>OGC</w:t>
            </w:r>
            <w:proofErr w:type="gramStart"/>
            <w:r w:rsidRPr="002320FD">
              <w:rPr>
                <w:rFonts w:ascii="Calibri" w:eastAsia="Times New Roman" w:hAnsi="Calibri" w:cs="Times New Roman"/>
                <w:color w:val="000000"/>
              </w:rPr>
              <w:t>:SFS</w:t>
            </w:r>
            <w:proofErr w:type="gramEnd"/>
            <w:r w:rsidRPr="002320FD">
              <w:rPr>
                <w:rFonts w:ascii="Calibri" w:eastAsia="Times New Roman" w:hAnsi="Calibri" w:cs="Times New Roman"/>
                <w:color w:val="000000"/>
              </w:rPr>
              <w:t xml:space="preserve">/WKT compliant LINESTRING geometry representing each transect. A </w:t>
            </w:r>
            <w:proofErr w:type="spellStart"/>
            <w:r w:rsidRPr="002320FD">
              <w:rPr>
                <w:rFonts w:ascii="Calibri" w:eastAsia="Times New Roman" w:hAnsi="Calibri" w:cs="Times New Roman"/>
                <w:color w:val="000000"/>
              </w:rPr>
              <w:t>LineString</w:t>
            </w:r>
            <w:proofErr w:type="spellEnd"/>
            <w:r w:rsidRPr="002320FD">
              <w:rPr>
                <w:rFonts w:ascii="Calibri" w:eastAsia="Times New Roman" w:hAnsi="Calibri" w:cs="Times New Roman"/>
                <w:color w:val="000000"/>
              </w:rPr>
              <w:t xml:space="preserve"> consists of a sequence of two or more vertices, along with all points along the linearly-interpolated curves (line segments) between each pair of consecutive vertices </w:t>
            </w:r>
          </w:p>
        </w:tc>
        <w:tc>
          <w:tcPr>
            <w:tcW w:w="444" w:type="pct"/>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optional</w:t>
            </w:r>
          </w:p>
        </w:tc>
        <w:tc>
          <w:tcPr>
            <w:tcW w:w="308" w:type="pct"/>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S</w:t>
            </w:r>
          </w:p>
        </w:tc>
        <w:tc>
          <w:tcPr>
            <w:tcW w:w="375"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
        </w:tc>
        <w:tc>
          <w:tcPr>
            <w:tcW w:w="417" w:type="pct"/>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b/>
                <w:bCs/>
                <w:color w:val="000000"/>
              </w:rPr>
            </w:pPr>
          </w:p>
        </w:tc>
      </w:tr>
      <w:tr w:rsidR="002320FD" w:rsidRPr="002320FD">
        <w:trPr>
          <w:trHeight w:val="300"/>
        </w:trPr>
        <w:tc>
          <w:tcPr>
            <w:tcW w:w="792"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roofErr w:type="spellStart"/>
            <w:r w:rsidRPr="002320FD">
              <w:rPr>
                <w:rFonts w:ascii="Calibri" w:eastAsia="Times New Roman" w:hAnsi="Calibri" w:cs="Times New Roman"/>
                <w:color w:val="000000"/>
              </w:rPr>
              <w:t>geospatial_vertical_min</w:t>
            </w:r>
            <w:proofErr w:type="spellEnd"/>
          </w:p>
        </w:tc>
        <w:tc>
          <w:tcPr>
            <w:tcW w:w="2664"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r w:rsidRPr="002320FD">
              <w:rPr>
                <w:rFonts w:ascii="Calibri" w:eastAsia="Times New Roman" w:hAnsi="Calibri" w:cs="Times New Roman"/>
                <w:color w:val="000000"/>
              </w:rPr>
              <w:t>Minimum depth of measurements. Will vary with each data file, possibly automatically generated.</w:t>
            </w:r>
          </w:p>
        </w:tc>
        <w:tc>
          <w:tcPr>
            <w:tcW w:w="444" w:type="pct"/>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optional</w:t>
            </w:r>
          </w:p>
        </w:tc>
        <w:tc>
          <w:tcPr>
            <w:tcW w:w="308" w:type="pct"/>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N</w:t>
            </w:r>
          </w:p>
        </w:tc>
        <w:tc>
          <w:tcPr>
            <w:tcW w:w="375"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
        </w:tc>
        <w:tc>
          <w:tcPr>
            <w:tcW w:w="417" w:type="pct"/>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b/>
                <w:bCs/>
                <w:color w:val="000000"/>
              </w:rPr>
            </w:pPr>
          </w:p>
        </w:tc>
      </w:tr>
      <w:tr w:rsidR="002320FD" w:rsidRPr="002320FD">
        <w:trPr>
          <w:trHeight w:val="300"/>
        </w:trPr>
        <w:tc>
          <w:tcPr>
            <w:tcW w:w="792"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roofErr w:type="spellStart"/>
            <w:r w:rsidRPr="002320FD">
              <w:rPr>
                <w:rFonts w:ascii="Calibri" w:eastAsia="Times New Roman" w:hAnsi="Calibri" w:cs="Times New Roman"/>
                <w:color w:val="000000"/>
              </w:rPr>
              <w:t>geospatial_vertical_max</w:t>
            </w:r>
            <w:proofErr w:type="spellEnd"/>
          </w:p>
        </w:tc>
        <w:tc>
          <w:tcPr>
            <w:tcW w:w="2664"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r w:rsidRPr="002320FD">
              <w:rPr>
                <w:rFonts w:ascii="Calibri" w:eastAsia="Times New Roman" w:hAnsi="Calibri" w:cs="Times New Roman"/>
                <w:color w:val="000000"/>
              </w:rPr>
              <w:t>Maximum depth of measurements. Will vary with each data file, possibly automatically generated.</w:t>
            </w:r>
          </w:p>
        </w:tc>
        <w:tc>
          <w:tcPr>
            <w:tcW w:w="444" w:type="pct"/>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optional</w:t>
            </w:r>
          </w:p>
        </w:tc>
        <w:tc>
          <w:tcPr>
            <w:tcW w:w="308" w:type="pct"/>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N</w:t>
            </w:r>
          </w:p>
        </w:tc>
        <w:tc>
          <w:tcPr>
            <w:tcW w:w="375"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
        </w:tc>
        <w:tc>
          <w:tcPr>
            <w:tcW w:w="417" w:type="pct"/>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b/>
                <w:bCs/>
                <w:color w:val="000000"/>
              </w:rPr>
            </w:pPr>
          </w:p>
        </w:tc>
      </w:tr>
      <w:tr w:rsidR="002320FD" w:rsidRPr="002320FD">
        <w:trPr>
          <w:trHeight w:val="300"/>
        </w:trPr>
        <w:tc>
          <w:tcPr>
            <w:tcW w:w="792"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roofErr w:type="spellStart"/>
            <w:r w:rsidRPr="002320FD">
              <w:rPr>
                <w:rFonts w:ascii="Calibri" w:eastAsia="Times New Roman" w:hAnsi="Calibri" w:cs="Times New Roman"/>
                <w:color w:val="000000"/>
              </w:rPr>
              <w:t>geospatial_vertical_positive</w:t>
            </w:r>
            <w:proofErr w:type="spellEnd"/>
          </w:p>
        </w:tc>
        <w:tc>
          <w:tcPr>
            <w:tcW w:w="2664"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r w:rsidRPr="002320FD">
              <w:rPr>
                <w:rFonts w:ascii="Calibri" w:eastAsia="Times New Roman" w:hAnsi="Calibri" w:cs="Times New Roman"/>
                <w:color w:val="000000"/>
              </w:rPr>
              <w:t>Direction in which geospatial vertical increases, "up" or "down"</w:t>
            </w:r>
          </w:p>
        </w:tc>
        <w:tc>
          <w:tcPr>
            <w:tcW w:w="444" w:type="pct"/>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optional</w:t>
            </w:r>
          </w:p>
        </w:tc>
        <w:tc>
          <w:tcPr>
            <w:tcW w:w="308" w:type="pct"/>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S</w:t>
            </w:r>
          </w:p>
        </w:tc>
        <w:tc>
          <w:tcPr>
            <w:tcW w:w="375"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
        </w:tc>
        <w:tc>
          <w:tcPr>
            <w:tcW w:w="417" w:type="pct"/>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b/>
                <w:bCs/>
                <w:color w:val="000000"/>
              </w:rPr>
            </w:pPr>
          </w:p>
        </w:tc>
      </w:tr>
      <w:tr w:rsidR="002320FD" w:rsidRPr="002320FD">
        <w:trPr>
          <w:trHeight w:val="300"/>
        </w:trPr>
        <w:tc>
          <w:tcPr>
            <w:tcW w:w="792"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roofErr w:type="spellStart"/>
            <w:r w:rsidRPr="002320FD">
              <w:rPr>
                <w:rFonts w:ascii="Calibri" w:eastAsia="Times New Roman" w:hAnsi="Calibri" w:cs="Times New Roman"/>
                <w:color w:val="000000"/>
              </w:rPr>
              <w:t>time_coverage_start</w:t>
            </w:r>
            <w:proofErr w:type="spellEnd"/>
          </w:p>
        </w:tc>
        <w:tc>
          <w:tcPr>
            <w:tcW w:w="2664"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r w:rsidRPr="002320FD">
              <w:rPr>
                <w:rFonts w:ascii="Calibri" w:eastAsia="Times New Roman" w:hAnsi="Calibri" w:cs="Times New Roman"/>
                <w:color w:val="000000"/>
              </w:rPr>
              <w:t xml:space="preserve">Start date of the data in UTC Date format is ISO 8601. For example, a local time of 18:00 on the 24th of October 2008 would be represented as 2008-10-24T08:00:00Z +10 (local).  See also Appendix D: Time formats. Will vary with each data file, possibly automatically generated. </w:t>
            </w:r>
          </w:p>
        </w:tc>
        <w:tc>
          <w:tcPr>
            <w:tcW w:w="444" w:type="pct"/>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optional</w:t>
            </w:r>
          </w:p>
        </w:tc>
        <w:tc>
          <w:tcPr>
            <w:tcW w:w="308" w:type="pct"/>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S</w:t>
            </w:r>
          </w:p>
        </w:tc>
        <w:tc>
          <w:tcPr>
            <w:tcW w:w="375"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
        </w:tc>
        <w:tc>
          <w:tcPr>
            <w:tcW w:w="417" w:type="pct"/>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b/>
                <w:bCs/>
                <w:color w:val="000000"/>
              </w:rPr>
            </w:pPr>
          </w:p>
        </w:tc>
      </w:tr>
      <w:tr w:rsidR="002320FD" w:rsidRPr="002320FD">
        <w:trPr>
          <w:trHeight w:val="300"/>
        </w:trPr>
        <w:tc>
          <w:tcPr>
            <w:tcW w:w="792"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roofErr w:type="spellStart"/>
            <w:r w:rsidRPr="002320FD">
              <w:rPr>
                <w:rFonts w:ascii="Calibri" w:eastAsia="Times New Roman" w:hAnsi="Calibri" w:cs="Times New Roman"/>
                <w:color w:val="000000"/>
              </w:rPr>
              <w:t>time_coverage_end</w:t>
            </w:r>
            <w:proofErr w:type="spellEnd"/>
          </w:p>
        </w:tc>
        <w:tc>
          <w:tcPr>
            <w:tcW w:w="2664"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r w:rsidRPr="002320FD">
              <w:rPr>
                <w:rFonts w:ascii="Calibri" w:eastAsia="Times New Roman" w:hAnsi="Calibri" w:cs="Times New Roman"/>
                <w:color w:val="000000"/>
              </w:rPr>
              <w:t xml:space="preserve">see </w:t>
            </w:r>
            <w:proofErr w:type="spellStart"/>
            <w:r w:rsidRPr="002320FD">
              <w:rPr>
                <w:rFonts w:ascii="Calibri" w:eastAsia="Times New Roman" w:hAnsi="Calibri" w:cs="Times New Roman"/>
                <w:color w:val="000000"/>
              </w:rPr>
              <w:t>time_coverage_start</w:t>
            </w:r>
            <w:proofErr w:type="spellEnd"/>
          </w:p>
        </w:tc>
        <w:tc>
          <w:tcPr>
            <w:tcW w:w="444" w:type="pct"/>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optional</w:t>
            </w:r>
          </w:p>
        </w:tc>
        <w:tc>
          <w:tcPr>
            <w:tcW w:w="308" w:type="pct"/>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color w:val="000000"/>
              </w:rPr>
            </w:pPr>
            <w:r w:rsidRPr="002320FD">
              <w:rPr>
                <w:rFonts w:ascii="Calibri" w:eastAsia="Times New Roman" w:hAnsi="Calibri" w:cs="Times New Roman"/>
                <w:color w:val="000000"/>
              </w:rPr>
              <w:t>S</w:t>
            </w:r>
          </w:p>
        </w:tc>
        <w:tc>
          <w:tcPr>
            <w:tcW w:w="375" w:type="pct"/>
            <w:tcBorders>
              <w:top w:val="nil"/>
              <w:left w:val="nil"/>
              <w:bottom w:val="nil"/>
              <w:right w:val="nil"/>
            </w:tcBorders>
            <w:shd w:val="clear" w:color="auto" w:fill="auto"/>
            <w:noWrap/>
            <w:vAlign w:val="bottom"/>
          </w:tcPr>
          <w:p w:rsidR="002320FD" w:rsidRPr="002320FD" w:rsidRDefault="002320FD" w:rsidP="002320FD">
            <w:pPr>
              <w:spacing w:after="0" w:line="240" w:lineRule="auto"/>
              <w:rPr>
                <w:rFonts w:ascii="Calibri" w:eastAsia="Times New Roman" w:hAnsi="Calibri" w:cs="Times New Roman"/>
                <w:color w:val="000000"/>
              </w:rPr>
            </w:pPr>
          </w:p>
        </w:tc>
        <w:tc>
          <w:tcPr>
            <w:tcW w:w="417" w:type="pct"/>
            <w:tcBorders>
              <w:top w:val="nil"/>
              <w:left w:val="nil"/>
              <w:bottom w:val="nil"/>
              <w:right w:val="nil"/>
            </w:tcBorders>
            <w:shd w:val="clear" w:color="auto" w:fill="auto"/>
            <w:noWrap/>
            <w:vAlign w:val="bottom"/>
          </w:tcPr>
          <w:p w:rsidR="002320FD" w:rsidRPr="002320FD" w:rsidRDefault="002320FD" w:rsidP="002320FD">
            <w:pPr>
              <w:spacing w:after="0" w:line="240" w:lineRule="auto"/>
              <w:jc w:val="center"/>
              <w:rPr>
                <w:rFonts w:ascii="Calibri" w:eastAsia="Times New Roman" w:hAnsi="Calibri" w:cs="Times New Roman"/>
                <w:b/>
                <w:bCs/>
                <w:color w:val="000000"/>
              </w:rPr>
            </w:pPr>
          </w:p>
        </w:tc>
      </w:tr>
    </w:tbl>
    <w:p w:rsidR="002320FD" w:rsidRDefault="002320FD"/>
    <w:p w:rsidR="00F14E53" w:rsidRDefault="00F14E53">
      <w:pPr>
        <w:rPr>
          <w:rFonts w:asciiTheme="majorHAnsi" w:eastAsiaTheme="majorEastAsia" w:hAnsiTheme="majorHAnsi" w:cstheme="majorBidi"/>
          <w:b/>
          <w:bCs/>
          <w:color w:val="365F91" w:themeColor="accent1" w:themeShade="BF"/>
          <w:sz w:val="28"/>
          <w:szCs w:val="28"/>
        </w:rPr>
      </w:pPr>
      <w:r>
        <w:br w:type="page"/>
      </w:r>
    </w:p>
    <w:p w:rsidR="00F14E53" w:rsidRDefault="00F14E53" w:rsidP="00F14E53">
      <w:pPr>
        <w:pStyle w:val="Heading1"/>
      </w:pPr>
      <w:bookmarkStart w:id="31" w:name="_Toc337830285"/>
      <w:bookmarkStart w:id="32" w:name="_Toc337830792"/>
      <w:commentRangeStart w:id="33"/>
      <w:r>
        <w:t>Tracks</w:t>
      </w:r>
      <w:bookmarkEnd w:id="31"/>
      <w:bookmarkEnd w:id="32"/>
      <w:commentRangeEnd w:id="33"/>
      <w:r w:rsidR="00225229">
        <w:rPr>
          <w:rStyle w:val="CommentReference"/>
          <w:rFonts w:asciiTheme="minorHAnsi" w:eastAsiaTheme="minorHAnsi" w:hAnsiTheme="minorHAnsi" w:cstheme="minorBidi"/>
          <w:b w:val="0"/>
          <w:bCs w:val="0"/>
          <w:vanish/>
          <w:color w:val="auto"/>
        </w:rPr>
        <w:commentReference w:id="33"/>
      </w:r>
    </w:p>
    <w:tbl>
      <w:tblPr>
        <w:tblW w:w="5000" w:type="pct"/>
        <w:tblLayout w:type="fixed"/>
        <w:tblLook w:val="04A0"/>
      </w:tblPr>
      <w:tblGrid>
        <w:gridCol w:w="3079"/>
        <w:gridCol w:w="7289"/>
        <w:gridCol w:w="1080"/>
        <w:gridCol w:w="719"/>
        <w:gridCol w:w="1009"/>
      </w:tblGrid>
      <w:tr w:rsidR="00F14E53" w:rsidRPr="00F14E53">
        <w:trPr>
          <w:trHeight w:val="300"/>
        </w:trPr>
        <w:tc>
          <w:tcPr>
            <w:tcW w:w="1168" w:type="pct"/>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b/>
                <w:bCs/>
                <w:color w:val="000000"/>
              </w:rPr>
            </w:pPr>
            <w:r w:rsidRPr="00F14E53">
              <w:rPr>
                <w:rFonts w:ascii="Calibri" w:eastAsia="Times New Roman" w:hAnsi="Calibri" w:cs="Times New Roman"/>
                <w:b/>
                <w:bCs/>
                <w:color w:val="000000"/>
              </w:rPr>
              <w:t>Attribute</w:t>
            </w:r>
          </w:p>
        </w:tc>
        <w:tc>
          <w:tcPr>
            <w:tcW w:w="2766" w:type="pct"/>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b/>
                <w:bCs/>
                <w:color w:val="000000"/>
              </w:rPr>
            </w:pPr>
            <w:r w:rsidRPr="00F14E53">
              <w:rPr>
                <w:rFonts w:ascii="Calibri" w:eastAsia="Times New Roman" w:hAnsi="Calibri" w:cs="Times New Roman"/>
                <w:b/>
                <w:bCs/>
                <w:color w:val="000000"/>
              </w:rPr>
              <w:t>Description</w:t>
            </w:r>
          </w:p>
        </w:tc>
        <w:tc>
          <w:tcPr>
            <w:tcW w:w="410" w:type="pct"/>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b/>
                <w:bCs/>
                <w:color w:val="000000"/>
              </w:rPr>
            </w:pPr>
            <w:r w:rsidRPr="00F14E53">
              <w:rPr>
                <w:rFonts w:ascii="Calibri" w:eastAsia="Times New Roman" w:hAnsi="Calibri" w:cs="Times New Roman"/>
                <w:b/>
                <w:bCs/>
                <w:color w:val="000000"/>
              </w:rPr>
              <w:t>Required</w:t>
            </w:r>
          </w:p>
        </w:tc>
        <w:tc>
          <w:tcPr>
            <w:tcW w:w="273" w:type="pct"/>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b/>
                <w:bCs/>
                <w:color w:val="000000"/>
              </w:rPr>
            </w:pPr>
            <w:r w:rsidRPr="00F14E53">
              <w:rPr>
                <w:rFonts w:ascii="Calibri" w:eastAsia="Times New Roman" w:hAnsi="Calibri" w:cs="Times New Roman"/>
                <w:b/>
                <w:bCs/>
                <w:color w:val="000000"/>
              </w:rPr>
              <w:t>Data Type</w:t>
            </w:r>
          </w:p>
        </w:tc>
        <w:tc>
          <w:tcPr>
            <w:tcW w:w="383" w:type="pct"/>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b/>
                <w:bCs/>
                <w:color w:val="000000"/>
              </w:rPr>
            </w:pPr>
            <w:r w:rsidRPr="00F14E53">
              <w:rPr>
                <w:rFonts w:ascii="Calibri" w:eastAsia="Times New Roman" w:hAnsi="Calibri" w:cs="Times New Roman"/>
                <w:b/>
                <w:bCs/>
                <w:color w:val="000000"/>
              </w:rPr>
              <w:t>Units</w:t>
            </w:r>
          </w:p>
        </w:tc>
      </w:tr>
      <w:tr w:rsidR="00F14E53" w:rsidRPr="00F14E53">
        <w:trPr>
          <w:trHeight w:val="300"/>
        </w:trPr>
        <w:tc>
          <w:tcPr>
            <w:tcW w:w="1168" w:type="pct"/>
            <w:tcBorders>
              <w:top w:val="nil"/>
              <w:left w:val="nil"/>
              <w:bottom w:val="nil"/>
              <w:right w:val="nil"/>
            </w:tcBorders>
            <w:shd w:val="clear" w:color="auto" w:fill="auto"/>
            <w:noWrap/>
            <w:vAlign w:val="bottom"/>
          </w:tcPr>
          <w:p w:rsidR="00F14E53" w:rsidRPr="00F14E53" w:rsidRDefault="00F14E53" w:rsidP="001A1665">
            <w:pPr>
              <w:spacing w:after="0" w:line="240" w:lineRule="auto"/>
              <w:ind w:firstLineChars="200" w:firstLine="342"/>
              <w:rPr>
                <w:rFonts w:ascii="Calibri" w:eastAsia="Times New Roman" w:hAnsi="Calibri" w:cs="Times New Roman"/>
                <w:i/>
                <w:iCs/>
                <w:color w:val="000000"/>
              </w:rPr>
            </w:pPr>
            <w:proofErr w:type="spellStart"/>
            <w:r w:rsidRPr="00F14E53">
              <w:rPr>
                <w:rFonts w:ascii="Calibri" w:eastAsia="Times New Roman" w:hAnsi="Calibri" w:cs="Times New Roman"/>
                <w:i/>
                <w:iCs/>
                <w:color w:val="000000"/>
              </w:rPr>
              <w:t>project_reference</w:t>
            </w:r>
            <w:proofErr w:type="spellEnd"/>
          </w:p>
        </w:tc>
        <w:tc>
          <w:tcPr>
            <w:tcW w:w="2766" w:type="pct"/>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r w:rsidRPr="00F14E53">
              <w:rPr>
                <w:rFonts w:ascii="Calibri" w:eastAsia="Times New Roman" w:hAnsi="Calibri" w:cs="Times New Roman"/>
                <w:color w:val="000000"/>
              </w:rPr>
              <w:t>Reference to the (unique) project to which this receiver deployment belongs</w:t>
            </w:r>
          </w:p>
        </w:tc>
        <w:tc>
          <w:tcPr>
            <w:tcW w:w="410" w:type="pct"/>
            <w:tcBorders>
              <w:top w:val="nil"/>
              <w:left w:val="nil"/>
              <w:bottom w:val="nil"/>
              <w:right w:val="nil"/>
            </w:tcBorders>
            <w:shd w:val="clear" w:color="000000" w:fill="DBE5F1"/>
            <w:noWrap/>
            <w:vAlign w:val="bottom"/>
          </w:tcPr>
          <w:p w:rsidR="00F14E53" w:rsidRPr="00F14E53" w:rsidRDefault="00F14E53" w:rsidP="00F14E53">
            <w:pPr>
              <w:spacing w:after="0" w:line="240" w:lineRule="auto"/>
              <w:jc w:val="center"/>
              <w:rPr>
                <w:rFonts w:ascii="Calibri" w:eastAsia="Times New Roman" w:hAnsi="Calibri" w:cs="Times New Roman"/>
                <w:color w:val="000000"/>
              </w:rPr>
            </w:pPr>
            <w:r w:rsidRPr="00F14E53">
              <w:rPr>
                <w:rFonts w:ascii="Calibri" w:eastAsia="Times New Roman" w:hAnsi="Calibri" w:cs="Times New Roman"/>
                <w:color w:val="000000"/>
              </w:rPr>
              <w:t>required</w:t>
            </w:r>
          </w:p>
        </w:tc>
        <w:tc>
          <w:tcPr>
            <w:tcW w:w="273" w:type="pct"/>
            <w:tcBorders>
              <w:top w:val="nil"/>
              <w:left w:val="nil"/>
              <w:bottom w:val="nil"/>
              <w:right w:val="nil"/>
            </w:tcBorders>
            <w:shd w:val="clear" w:color="auto" w:fill="auto"/>
            <w:noWrap/>
            <w:vAlign w:val="bottom"/>
          </w:tcPr>
          <w:p w:rsidR="00F14E53" w:rsidRPr="00F14E53" w:rsidRDefault="00F14E53" w:rsidP="00F14E53">
            <w:pPr>
              <w:spacing w:after="0" w:line="240" w:lineRule="auto"/>
              <w:jc w:val="center"/>
              <w:rPr>
                <w:rFonts w:ascii="Calibri" w:eastAsia="Times New Roman" w:hAnsi="Calibri" w:cs="Times New Roman"/>
                <w:color w:val="000000"/>
              </w:rPr>
            </w:pPr>
            <w:r w:rsidRPr="00F14E53">
              <w:rPr>
                <w:rFonts w:ascii="Calibri" w:eastAsia="Times New Roman" w:hAnsi="Calibri" w:cs="Times New Roman"/>
                <w:color w:val="000000"/>
              </w:rPr>
              <w:t>S</w:t>
            </w:r>
          </w:p>
        </w:tc>
        <w:tc>
          <w:tcPr>
            <w:tcW w:w="383" w:type="pct"/>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p>
        </w:tc>
      </w:tr>
      <w:tr w:rsidR="00F14E53" w:rsidRPr="00F14E53">
        <w:trPr>
          <w:trHeight w:val="300"/>
        </w:trPr>
        <w:tc>
          <w:tcPr>
            <w:tcW w:w="1168" w:type="pct"/>
            <w:tcBorders>
              <w:top w:val="nil"/>
              <w:left w:val="nil"/>
              <w:bottom w:val="nil"/>
              <w:right w:val="nil"/>
            </w:tcBorders>
            <w:shd w:val="clear" w:color="auto" w:fill="auto"/>
            <w:noWrap/>
            <w:vAlign w:val="bottom"/>
          </w:tcPr>
          <w:p w:rsidR="00F14E53" w:rsidRPr="00F14E53" w:rsidRDefault="00F14E53" w:rsidP="001A1665">
            <w:pPr>
              <w:spacing w:after="0" w:line="240" w:lineRule="auto"/>
              <w:ind w:firstLineChars="200" w:firstLine="342"/>
              <w:rPr>
                <w:rFonts w:ascii="Calibri" w:eastAsia="Times New Roman" w:hAnsi="Calibri" w:cs="Times New Roman"/>
                <w:i/>
                <w:iCs/>
                <w:color w:val="000000"/>
              </w:rPr>
            </w:pPr>
            <w:proofErr w:type="spellStart"/>
            <w:r w:rsidRPr="00F14E53">
              <w:rPr>
                <w:rFonts w:ascii="Calibri" w:eastAsia="Times New Roman" w:hAnsi="Calibri" w:cs="Times New Roman"/>
                <w:i/>
                <w:iCs/>
                <w:color w:val="000000"/>
              </w:rPr>
              <w:t>deployment_id</w:t>
            </w:r>
            <w:proofErr w:type="spellEnd"/>
          </w:p>
        </w:tc>
        <w:tc>
          <w:tcPr>
            <w:tcW w:w="2766" w:type="pct"/>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r w:rsidRPr="00F14E53">
              <w:rPr>
                <w:rFonts w:ascii="Calibri" w:eastAsia="Times New Roman" w:hAnsi="Calibri" w:cs="Times New Roman"/>
                <w:color w:val="000000"/>
              </w:rPr>
              <w:t xml:space="preserve">Reference to the tag deployment that produced this track.  May be an </w:t>
            </w:r>
            <w:proofErr w:type="spellStart"/>
            <w:r w:rsidRPr="00F14E53">
              <w:rPr>
                <w:rFonts w:ascii="Calibri" w:eastAsia="Times New Roman" w:hAnsi="Calibri" w:cs="Times New Roman"/>
                <w:color w:val="000000"/>
              </w:rPr>
              <w:t>animal_id</w:t>
            </w:r>
            <w:proofErr w:type="spellEnd"/>
            <w:r w:rsidRPr="00F14E53">
              <w:rPr>
                <w:rFonts w:ascii="Calibri" w:eastAsia="Times New Roman" w:hAnsi="Calibri" w:cs="Times New Roman"/>
                <w:color w:val="000000"/>
              </w:rPr>
              <w:t xml:space="preserve">, </w:t>
            </w:r>
            <w:proofErr w:type="spellStart"/>
            <w:r w:rsidRPr="00F14E53">
              <w:rPr>
                <w:rFonts w:ascii="Calibri" w:eastAsia="Times New Roman" w:hAnsi="Calibri" w:cs="Times New Roman"/>
                <w:color w:val="000000"/>
              </w:rPr>
              <w:t>platform_id</w:t>
            </w:r>
            <w:proofErr w:type="spellEnd"/>
            <w:r w:rsidRPr="00F14E53">
              <w:rPr>
                <w:rFonts w:ascii="Calibri" w:eastAsia="Times New Roman" w:hAnsi="Calibri" w:cs="Times New Roman"/>
                <w:color w:val="000000"/>
              </w:rPr>
              <w:t xml:space="preserve">, or </w:t>
            </w:r>
            <w:proofErr w:type="spellStart"/>
            <w:r w:rsidRPr="00F14E53">
              <w:rPr>
                <w:rFonts w:ascii="Calibri" w:eastAsia="Times New Roman" w:hAnsi="Calibri" w:cs="Times New Roman"/>
                <w:color w:val="000000"/>
              </w:rPr>
              <w:t>deployment_id</w:t>
            </w:r>
            <w:proofErr w:type="spellEnd"/>
          </w:p>
        </w:tc>
        <w:tc>
          <w:tcPr>
            <w:tcW w:w="410" w:type="pct"/>
            <w:tcBorders>
              <w:top w:val="nil"/>
              <w:left w:val="nil"/>
              <w:bottom w:val="nil"/>
              <w:right w:val="nil"/>
            </w:tcBorders>
            <w:shd w:val="clear" w:color="000000" w:fill="DBE5F1"/>
            <w:noWrap/>
            <w:vAlign w:val="bottom"/>
          </w:tcPr>
          <w:p w:rsidR="00F14E53" w:rsidRPr="00F14E53" w:rsidRDefault="00F14E53" w:rsidP="00F14E53">
            <w:pPr>
              <w:spacing w:after="0" w:line="240" w:lineRule="auto"/>
              <w:jc w:val="center"/>
              <w:rPr>
                <w:rFonts w:ascii="Calibri" w:eastAsia="Times New Roman" w:hAnsi="Calibri" w:cs="Times New Roman"/>
                <w:color w:val="000000"/>
              </w:rPr>
            </w:pPr>
            <w:r w:rsidRPr="00F14E53">
              <w:rPr>
                <w:rFonts w:ascii="Calibri" w:eastAsia="Times New Roman" w:hAnsi="Calibri" w:cs="Times New Roman"/>
                <w:color w:val="000000"/>
              </w:rPr>
              <w:t>required</w:t>
            </w:r>
          </w:p>
        </w:tc>
        <w:tc>
          <w:tcPr>
            <w:tcW w:w="273" w:type="pct"/>
            <w:tcBorders>
              <w:top w:val="nil"/>
              <w:left w:val="nil"/>
              <w:bottom w:val="nil"/>
              <w:right w:val="nil"/>
            </w:tcBorders>
            <w:shd w:val="clear" w:color="auto" w:fill="auto"/>
            <w:noWrap/>
            <w:vAlign w:val="bottom"/>
          </w:tcPr>
          <w:p w:rsidR="00F14E53" w:rsidRPr="00F14E53" w:rsidRDefault="00F14E53" w:rsidP="00F14E53">
            <w:pPr>
              <w:spacing w:after="0" w:line="240" w:lineRule="auto"/>
              <w:jc w:val="center"/>
              <w:rPr>
                <w:rFonts w:ascii="Calibri" w:eastAsia="Times New Roman" w:hAnsi="Calibri" w:cs="Times New Roman"/>
                <w:color w:val="000000"/>
              </w:rPr>
            </w:pPr>
            <w:r w:rsidRPr="00F14E53">
              <w:rPr>
                <w:rFonts w:ascii="Calibri" w:eastAsia="Times New Roman" w:hAnsi="Calibri" w:cs="Times New Roman"/>
                <w:color w:val="000000"/>
              </w:rPr>
              <w:t>S</w:t>
            </w:r>
          </w:p>
        </w:tc>
        <w:tc>
          <w:tcPr>
            <w:tcW w:w="383" w:type="pct"/>
            <w:tcBorders>
              <w:top w:val="nil"/>
              <w:left w:val="nil"/>
              <w:bottom w:val="nil"/>
              <w:right w:val="nil"/>
            </w:tcBorders>
            <w:shd w:val="clear" w:color="auto" w:fill="auto"/>
            <w:noWrap/>
            <w:vAlign w:val="bottom"/>
          </w:tcPr>
          <w:p w:rsidR="00F14E53" w:rsidRPr="00F14E53" w:rsidRDefault="00F14E53" w:rsidP="00F14E53">
            <w:pPr>
              <w:spacing w:after="0" w:line="240" w:lineRule="auto"/>
              <w:jc w:val="center"/>
              <w:rPr>
                <w:rFonts w:ascii="Calibri" w:eastAsia="Times New Roman" w:hAnsi="Calibri" w:cs="Times New Roman"/>
                <w:color w:val="000000"/>
              </w:rPr>
            </w:pPr>
          </w:p>
        </w:tc>
      </w:tr>
      <w:tr w:rsidR="00F14E53" w:rsidRPr="00F14E53">
        <w:trPr>
          <w:trHeight w:val="300"/>
        </w:trPr>
        <w:tc>
          <w:tcPr>
            <w:tcW w:w="1168" w:type="pct"/>
            <w:tcBorders>
              <w:top w:val="nil"/>
              <w:left w:val="nil"/>
              <w:bottom w:val="nil"/>
              <w:right w:val="nil"/>
            </w:tcBorders>
            <w:shd w:val="clear" w:color="auto" w:fill="auto"/>
            <w:noWrap/>
            <w:vAlign w:val="bottom"/>
          </w:tcPr>
          <w:p w:rsidR="00F14E53" w:rsidRPr="00F14E53" w:rsidRDefault="00F14E53" w:rsidP="001A1665">
            <w:pPr>
              <w:spacing w:after="0" w:line="240" w:lineRule="auto"/>
              <w:ind w:firstLineChars="200" w:firstLine="342"/>
              <w:rPr>
                <w:rFonts w:ascii="Calibri" w:eastAsia="Times New Roman" w:hAnsi="Calibri" w:cs="Times New Roman"/>
                <w:i/>
                <w:color w:val="000000"/>
              </w:rPr>
            </w:pPr>
            <w:proofErr w:type="spellStart"/>
            <w:r w:rsidRPr="00F14E53">
              <w:rPr>
                <w:rFonts w:ascii="Calibri" w:eastAsia="Times New Roman" w:hAnsi="Calibri" w:cs="Times New Roman"/>
                <w:i/>
                <w:color w:val="000000"/>
              </w:rPr>
              <w:t>platform_id</w:t>
            </w:r>
            <w:proofErr w:type="spellEnd"/>
          </w:p>
        </w:tc>
        <w:tc>
          <w:tcPr>
            <w:tcW w:w="2766" w:type="pct"/>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r w:rsidRPr="00F14E53">
              <w:rPr>
                <w:rFonts w:ascii="Calibri" w:eastAsia="Times New Roman" w:hAnsi="Calibri" w:cs="Times New Roman"/>
                <w:color w:val="000000"/>
              </w:rPr>
              <w:t>Reference to the animal or manmade device to which the tag was attached</w:t>
            </w:r>
          </w:p>
        </w:tc>
        <w:tc>
          <w:tcPr>
            <w:tcW w:w="410" w:type="pct"/>
            <w:tcBorders>
              <w:top w:val="nil"/>
              <w:left w:val="nil"/>
              <w:bottom w:val="nil"/>
              <w:right w:val="nil"/>
            </w:tcBorders>
            <w:shd w:val="clear" w:color="auto" w:fill="auto"/>
            <w:noWrap/>
            <w:vAlign w:val="bottom"/>
          </w:tcPr>
          <w:p w:rsidR="00F14E53" w:rsidRPr="00F14E53" w:rsidRDefault="00F14E53" w:rsidP="00F14E53">
            <w:pPr>
              <w:spacing w:after="0" w:line="240" w:lineRule="auto"/>
              <w:jc w:val="center"/>
              <w:rPr>
                <w:rFonts w:ascii="Calibri" w:eastAsia="Times New Roman" w:hAnsi="Calibri" w:cs="Times New Roman"/>
                <w:color w:val="000000"/>
              </w:rPr>
            </w:pPr>
            <w:r w:rsidRPr="00F14E53">
              <w:rPr>
                <w:rFonts w:ascii="Calibri" w:eastAsia="Times New Roman" w:hAnsi="Calibri" w:cs="Times New Roman"/>
                <w:color w:val="000000"/>
              </w:rPr>
              <w:t>optional</w:t>
            </w:r>
          </w:p>
        </w:tc>
        <w:tc>
          <w:tcPr>
            <w:tcW w:w="273" w:type="pct"/>
            <w:tcBorders>
              <w:top w:val="nil"/>
              <w:left w:val="nil"/>
              <w:bottom w:val="nil"/>
              <w:right w:val="nil"/>
            </w:tcBorders>
            <w:shd w:val="clear" w:color="auto" w:fill="auto"/>
            <w:noWrap/>
            <w:vAlign w:val="bottom"/>
          </w:tcPr>
          <w:p w:rsidR="00F14E53" w:rsidRPr="00F14E53" w:rsidRDefault="00F14E53" w:rsidP="00F14E53">
            <w:pPr>
              <w:spacing w:after="0" w:line="240" w:lineRule="auto"/>
              <w:jc w:val="center"/>
              <w:rPr>
                <w:rFonts w:ascii="Calibri" w:eastAsia="Times New Roman" w:hAnsi="Calibri" w:cs="Times New Roman"/>
                <w:color w:val="000000"/>
              </w:rPr>
            </w:pPr>
            <w:r w:rsidRPr="00F14E53">
              <w:rPr>
                <w:rFonts w:ascii="Calibri" w:eastAsia="Times New Roman" w:hAnsi="Calibri" w:cs="Times New Roman"/>
                <w:color w:val="000000"/>
              </w:rPr>
              <w:t>S</w:t>
            </w:r>
          </w:p>
        </w:tc>
        <w:tc>
          <w:tcPr>
            <w:tcW w:w="383" w:type="pct"/>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p>
        </w:tc>
      </w:tr>
      <w:tr w:rsidR="00F14E53" w:rsidRPr="00F14E53">
        <w:trPr>
          <w:trHeight w:val="300"/>
        </w:trPr>
        <w:tc>
          <w:tcPr>
            <w:tcW w:w="1168" w:type="pct"/>
            <w:tcBorders>
              <w:top w:val="nil"/>
              <w:left w:val="nil"/>
              <w:bottom w:val="nil"/>
              <w:right w:val="nil"/>
            </w:tcBorders>
            <w:shd w:val="clear" w:color="auto" w:fill="auto"/>
            <w:noWrap/>
            <w:vAlign w:val="bottom"/>
          </w:tcPr>
          <w:p w:rsidR="00F14E53" w:rsidRPr="00F14E53" w:rsidRDefault="00F14E53" w:rsidP="001A1665">
            <w:pPr>
              <w:spacing w:after="0" w:line="240" w:lineRule="auto"/>
              <w:ind w:firstLineChars="200" w:firstLine="342"/>
              <w:rPr>
                <w:rFonts w:ascii="Calibri" w:eastAsia="Times New Roman" w:hAnsi="Calibri" w:cs="Times New Roman"/>
                <w:color w:val="000000"/>
              </w:rPr>
            </w:pPr>
            <w:r w:rsidRPr="00F14E53">
              <w:rPr>
                <w:rFonts w:ascii="Calibri" w:eastAsia="Times New Roman" w:hAnsi="Calibri" w:cs="Times New Roman"/>
                <w:color w:val="000000"/>
              </w:rPr>
              <w:t>latitude</w:t>
            </w:r>
          </w:p>
        </w:tc>
        <w:tc>
          <w:tcPr>
            <w:tcW w:w="2766" w:type="pct"/>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r w:rsidRPr="00F14E53">
              <w:rPr>
                <w:rFonts w:ascii="Calibri" w:eastAsia="Times New Roman" w:hAnsi="Calibri" w:cs="Times New Roman"/>
                <w:color w:val="000000"/>
              </w:rPr>
              <w:t>Latitude of one point on the track, in decimal degrees</w:t>
            </w:r>
          </w:p>
        </w:tc>
        <w:tc>
          <w:tcPr>
            <w:tcW w:w="410" w:type="pct"/>
            <w:tcBorders>
              <w:top w:val="nil"/>
              <w:left w:val="nil"/>
              <w:bottom w:val="nil"/>
              <w:right w:val="nil"/>
            </w:tcBorders>
            <w:shd w:val="clear" w:color="000000" w:fill="DBE5F1"/>
            <w:noWrap/>
            <w:vAlign w:val="bottom"/>
          </w:tcPr>
          <w:p w:rsidR="00F14E53" w:rsidRPr="00F14E53" w:rsidRDefault="00F14E53" w:rsidP="00F14E53">
            <w:pPr>
              <w:spacing w:after="0" w:line="240" w:lineRule="auto"/>
              <w:jc w:val="center"/>
              <w:rPr>
                <w:rFonts w:ascii="Calibri" w:eastAsia="Times New Roman" w:hAnsi="Calibri" w:cs="Times New Roman"/>
                <w:color w:val="000000"/>
              </w:rPr>
            </w:pPr>
            <w:r w:rsidRPr="00F14E53">
              <w:rPr>
                <w:rFonts w:ascii="Calibri" w:eastAsia="Times New Roman" w:hAnsi="Calibri" w:cs="Times New Roman"/>
                <w:color w:val="000000"/>
              </w:rPr>
              <w:t>required</w:t>
            </w:r>
          </w:p>
        </w:tc>
        <w:tc>
          <w:tcPr>
            <w:tcW w:w="273" w:type="pct"/>
            <w:tcBorders>
              <w:top w:val="nil"/>
              <w:left w:val="nil"/>
              <w:bottom w:val="nil"/>
              <w:right w:val="nil"/>
            </w:tcBorders>
            <w:shd w:val="clear" w:color="auto" w:fill="auto"/>
            <w:noWrap/>
            <w:vAlign w:val="bottom"/>
          </w:tcPr>
          <w:p w:rsidR="00F14E53" w:rsidRPr="00F14E53" w:rsidRDefault="00F14E53" w:rsidP="00F14E53">
            <w:pPr>
              <w:spacing w:after="0" w:line="240" w:lineRule="auto"/>
              <w:jc w:val="center"/>
              <w:rPr>
                <w:rFonts w:ascii="Calibri" w:eastAsia="Times New Roman" w:hAnsi="Calibri" w:cs="Times New Roman"/>
                <w:color w:val="000000"/>
              </w:rPr>
            </w:pPr>
            <w:r w:rsidRPr="00F14E53">
              <w:rPr>
                <w:rFonts w:ascii="Calibri" w:eastAsia="Times New Roman" w:hAnsi="Calibri" w:cs="Times New Roman"/>
                <w:color w:val="000000"/>
              </w:rPr>
              <w:t>N</w:t>
            </w:r>
          </w:p>
        </w:tc>
        <w:tc>
          <w:tcPr>
            <w:tcW w:w="383" w:type="pct"/>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p>
        </w:tc>
      </w:tr>
      <w:tr w:rsidR="00F14E53" w:rsidRPr="00F14E53">
        <w:trPr>
          <w:trHeight w:val="300"/>
        </w:trPr>
        <w:tc>
          <w:tcPr>
            <w:tcW w:w="1168" w:type="pct"/>
            <w:tcBorders>
              <w:top w:val="nil"/>
              <w:left w:val="nil"/>
              <w:bottom w:val="nil"/>
              <w:right w:val="nil"/>
            </w:tcBorders>
            <w:shd w:val="clear" w:color="auto" w:fill="auto"/>
            <w:noWrap/>
            <w:vAlign w:val="bottom"/>
          </w:tcPr>
          <w:p w:rsidR="00F14E53" w:rsidRPr="00F14E53" w:rsidRDefault="00F14E53" w:rsidP="001A1665">
            <w:pPr>
              <w:spacing w:after="0" w:line="240" w:lineRule="auto"/>
              <w:ind w:firstLineChars="200" w:firstLine="342"/>
              <w:rPr>
                <w:rFonts w:ascii="Calibri" w:eastAsia="Times New Roman" w:hAnsi="Calibri" w:cs="Times New Roman"/>
                <w:color w:val="000000"/>
              </w:rPr>
            </w:pPr>
            <w:r w:rsidRPr="00F14E53">
              <w:rPr>
                <w:rFonts w:ascii="Calibri" w:eastAsia="Times New Roman" w:hAnsi="Calibri" w:cs="Times New Roman"/>
                <w:color w:val="000000"/>
              </w:rPr>
              <w:t>longitude</w:t>
            </w:r>
          </w:p>
        </w:tc>
        <w:tc>
          <w:tcPr>
            <w:tcW w:w="2766" w:type="pct"/>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r w:rsidRPr="00F14E53">
              <w:rPr>
                <w:rFonts w:ascii="Calibri" w:eastAsia="Times New Roman" w:hAnsi="Calibri" w:cs="Times New Roman"/>
                <w:color w:val="000000"/>
              </w:rPr>
              <w:t>Longitude of one point on the track, in decimal degrees</w:t>
            </w:r>
          </w:p>
        </w:tc>
        <w:tc>
          <w:tcPr>
            <w:tcW w:w="410" w:type="pct"/>
            <w:tcBorders>
              <w:top w:val="nil"/>
              <w:left w:val="nil"/>
              <w:bottom w:val="nil"/>
              <w:right w:val="nil"/>
            </w:tcBorders>
            <w:shd w:val="clear" w:color="000000" w:fill="DBE5F1"/>
            <w:noWrap/>
            <w:vAlign w:val="bottom"/>
          </w:tcPr>
          <w:p w:rsidR="00F14E53" w:rsidRPr="00F14E53" w:rsidRDefault="00F14E53" w:rsidP="00F14E53">
            <w:pPr>
              <w:spacing w:after="0" w:line="240" w:lineRule="auto"/>
              <w:jc w:val="center"/>
              <w:rPr>
                <w:rFonts w:ascii="Calibri" w:eastAsia="Times New Roman" w:hAnsi="Calibri" w:cs="Times New Roman"/>
                <w:color w:val="000000"/>
              </w:rPr>
            </w:pPr>
            <w:r w:rsidRPr="00F14E53">
              <w:rPr>
                <w:rFonts w:ascii="Calibri" w:eastAsia="Times New Roman" w:hAnsi="Calibri" w:cs="Times New Roman"/>
                <w:color w:val="000000"/>
              </w:rPr>
              <w:t>required</w:t>
            </w:r>
          </w:p>
        </w:tc>
        <w:tc>
          <w:tcPr>
            <w:tcW w:w="273" w:type="pct"/>
            <w:tcBorders>
              <w:top w:val="nil"/>
              <w:left w:val="nil"/>
              <w:bottom w:val="nil"/>
              <w:right w:val="nil"/>
            </w:tcBorders>
            <w:shd w:val="clear" w:color="auto" w:fill="auto"/>
            <w:noWrap/>
            <w:vAlign w:val="bottom"/>
          </w:tcPr>
          <w:p w:rsidR="00F14E53" w:rsidRPr="00F14E53" w:rsidRDefault="00F14E53" w:rsidP="00F14E53">
            <w:pPr>
              <w:spacing w:after="0" w:line="240" w:lineRule="auto"/>
              <w:jc w:val="center"/>
              <w:rPr>
                <w:rFonts w:ascii="Calibri" w:eastAsia="Times New Roman" w:hAnsi="Calibri" w:cs="Times New Roman"/>
                <w:color w:val="000000"/>
              </w:rPr>
            </w:pPr>
            <w:r w:rsidRPr="00F14E53">
              <w:rPr>
                <w:rFonts w:ascii="Calibri" w:eastAsia="Times New Roman" w:hAnsi="Calibri" w:cs="Times New Roman"/>
                <w:color w:val="000000"/>
              </w:rPr>
              <w:t>N</w:t>
            </w:r>
          </w:p>
        </w:tc>
        <w:tc>
          <w:tcPr>
            <w:tcW w:w="383" w:type="pct"/>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p>
        </w:tc>
      </w:tr>
      <w:tr w:rsidR="00F14E53" w:rsidRPr="00F14E53">
        <w:trPr>
          <w:trHeight w:val="300"/>
        </w:trPr>
        <w:tc>
          <w:tcPr>
            <w:tcW w:w="1168" w:type="pct"/>
            <w:tcBorders>
              <w:top w:val="nil"/>
              <w:left w:val="nil"/>
              <w:bottom w:val="nil"/>
              <w:right w:val="nil"/>
            </w:tcBorders>
            <w:shd w:val="clear" w:color="auto" w:fill="auto"/>
            <w:noWrap/>
            <w:vAlign w:val="bottom"/>
          </w:tcPr>
          <w:p w:rsidR="00F14E53" w:rsidRPr="00F14E53" w:rsidRDefault="00F14E53" w:rsidP="001A1665">
            <w:pPr>
              <w:spacing w:after="0" w:line="240" w:lineRule="auto"/>
              <w:ind w:firstLineChars="200" w:firstLine="342"/>
              <w:rPr>
                <w:rFonts w:ascii="Calibri" w:eastAsia="Times New Roman" w:hAnsi="Calibri" w:cs="Times New Roman"/>
                <w:color w:val="000000"/>
              </w:rPr>
            </w:pPr>
            <w:proofErr w:type="spellStart"/>
            <w:r w:rsidRPr="00F14E53">
              <w:rPr>
                <w:rFonts w:ascii="Calibri" w:eastAsia="Times New Roman" w:hAnsi="Calibri" w:cs="Times New Roman"/>
                <w:color w:val="000000"/>
              </w:rPr>
              <w:t>datetime</w:t>
            </w:r>
            <w:proofErr w:type="spellEnd"/>
          </w:p>
        </w:tc>
        <w:tc>
          <w:tcPr>
            <w:tcW w:w="2766" w:type="pct"/>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r w:rsidRPr="00F14E53">
              <w:rPr>
                <w:rFonts w:ascii="Calibri" w:eastAsia="Times New Roman" w:hAnsi="Calibri" w:cs="Times New Roman"/>
                <w:color w:val="000000"/>
              </w:rPr>
              <w:t>Time of track point, in ISO 8601 format</w:t>
            </w:r>
          </w:p>
        </w:tc>
        <w:tc>
          <w:tcPr>
            <w:tcW w:w="410" w:type="pct"/>
            <w:tcBorders>
              <w:top w:val="nil"/>
              <w:left w:val="nil"/>
              <w:bottom w:val="nil"/>
              <w:right w:val="nil"/>
            </w:tcBorders>
            <w:shd w:val="clear" w:color="000000" w:fill="DBE5F1"/>
            <w:noWrap/>
            <w:vAlign w:val="bottom"/>
          </w:tcPr>
          <w:p w:rsidR="00F14E53" w:rsidRPr="00F14E53" w:rsidRDefault="00F14E53" w:rsidP="00F14E53">
            <w:pPr>
              <w:spacing w:after="0" w:line="240" w:lineRule="auto"/>
              <w:jc w:val="center"/>
              <w:rPr>
                <w:rFonts w:ascii="Calibri" w:eastAsia="Times New Roman" w:hAnsi="Calibri" w:cs="Times New Roman"/>
                <w:color w:val="000000"/>
              </w:rPr>
            </w:pPr>
            <w:r w:rsidRPr="00F14E53">
              <w:rPr>
                <w:rFonts w:ascii="Calibri" w:eastAsia="Times New Roman" w:hAnsi="Calibri" w:cs="Times New Roman"/>
                <w:color w:val="000000"/>
              </w:rPr>
              <w:t>required</w:t>
            </w:r>
          </w:p>
        </w:tc>
        <w:tc>
          <w:tcPr>
            <w:tcW w:w="273" w:type="pct"/>
            <w:tcBorders>
              <w:top w:val="nil"/>
              <w:left w:val="nil"/>
              <w:bottom w:val="nil"/>
              <w:right w:val="nil"/>
            </w:tcBorders>
            <w:shd w:val="clear" w:color="auto" w:fill="auto"/>
            <w:noWrap/>
            <w:vAlign w:val="bottom"/>
          </w:tcPr>
          <w:p w:rsidR="00F14E53" w:rsidRPr="00F14E53" w:rsidRDefault="00F14E53" w:rsidP="00F14E53">
            <w:pPr>
              <w:spacing w:after="0" w:line="240" w:lineRule="auto"/>
              <w:jc w:val="center"/>
              <w:rPr>
                <w:rFonts w:ascii="Calibri" w:eastAsia="Times New Roman" w:hAnsi="Calibri" w:cs="Times New Roman"/>
                <w:color w:val="000000"/>
              </w:rPr>
            </w:pPr>
            <w:r w:rsidRPr="00F14E53">
              <w:rPr>
                <w:rFonts w:ascii="Calibri" w:eastAsia="Times New Roman" w:hAnsi="Calibri" w:cs="Times New Roman"/>
                <w:color w:val="000000"/>
              </w:rPr>
              <w:t>S</w:t>
            </w:r>
          </w:p>
        </w:tc>
        <w:tc>
          <w:tcPr>
            <w:tcW w:w="383" w:type="pct"/>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p>
        </w:tc>
      </w:tr>
      <w:tr w:rsidR="00F14E53" w:rsidRPr="00F14E53">
        <w:trPr>
          <w:trHeight w:val="300"/>
        </w:trPr>
        <w:tc>
          <w:tcPr>
            <w:tcW w:w="1168" w:type="pct"/>
            <w:tcBorders>
              <w:top w:val="nil"/>
              <w:left w:val="nil"/>
              <w:bottom w:val="nil"/>
              <w:right w:val="nil"/>
            </w:tcBorders>
            <w:shd w:val="clear" w:color="auto" w:fill="auto"/>
            <w:noWrap/>
            <w:vAlign w:val="bottom"/>
          </w:tcPr>
          <w:p w:rsidR="00F14E53" w:rsidRPr="00F14E53" w:rsidRDefault="00F14E53" w:rsidP="001A1665">
            <w:pPr>
              <w:spacing w:after="0" w:line="240" w:lineRule="auto"/>
              <w:ind w:firstLineChars="200" w:firstLine="342"/>
              <w:rPr>
                <w:rFonts w:ascii="Calibri" w:eastAsia="Times New Roman" w:hAnsi="Calibri" w:cs="Times New Roman"/>
                <w:color w:val="000000"/>
              </w:rPr>
            </w:pPr>
            <w:r w:rsidRPr="00F14E53">
              <w:rPr>
                <w:rFonts w:ascii="Calibri" w:eastAsia="Times New Roman" w:hAnsi="Calibri" w:cs="Times New Roman"/>
                <w:color w:val="000000"/>
              </w:rPr>
              <w:t>depth</w:t>
            </w:r>
          </w:p>
        </w:tc>
        <w:tc>
          <w:tcPr>
            <w:tcW w:w="2766" w:type="pct"/>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r w:rsidRPr="00F14E53">
              <w:rPr>
                <w:rFonts w:ascii="Calibri" w:eastAsia="Times New Roman" w:hAnsi="Calibri" w:cs="Times New Roman"/>
                <w:color w:val="000000"/>
              </w:rPr>
              <w:t>Depth of track point, if known.  Can be inferred from the receiver depth, or measured by a tag that transmits depth information</w:t>
            </w:r>
          </w:p>
        </w:tc>
        <w:tc>
          <w:tcPr>
            <w:tcW w:w="410" w:type="pct"/>
            <w:tcBorders>
              <w:top w:val="nil"/>
              <w:left w:val="nil"/>
              <w:bottom w:val="nil"/>
              <w:right w:val="nil"/>
            </w:tcBorders>
            <w:shd w:val="clear" w:color="auto" w:fill="auto"/>
            <w:noWrap/>
            <w:vAlign w:val="bottom"/>
          </w:tcPr>
          <w:p w:rsidR="00F14E53" w:rsidRPr="00F14E53" w:rsidRDefault="00F14E53" w:rsidP="00F14E53">
            <w:pPr>
              <w:spacing w:after="0" w:line="240" w:lineRule="auto"/>
              <w:jc w:val="center"/>
              <w:rPr>
                <w:rFonts w:ascii="Calibri" w:eastAsia="Times New Roman" w:hAnsi="Calibri" w:cs="Times New Roman"/>
                <w:color w:val="000000"/>
              </w:rPr>
            </w:pPr>
            <w:r w:rsidRPr="00F14E53">
              <w:rPr>
                <w:rFonts w:ascii="Calibri" w:eastAsia="Times New Roman" w:hAnsi="Calibri" w:cs="Times New Roman"/>
                <w:color w:val="000000"/>
              </w:rPr>
              <w:t>optional</w:t>
            </w:r>
          </w:p>
        </w:tc>
        <w:tc>
          <w:tcPr>
            <w:tcW w:w="273" w:type="pct"/>
            <w:tcBorders>
              <w:top w:val="nil"/>
              <w:left w:val="nil"/>
              <w:bottom w:val="nil"/>
              <w:right w:val="nil"/>
            </w:tcBorders>
            <w:shd w:val="clear" w:color="auto" w:fill="auto"/>
            <w:noWrap/>
            <w:vAlign w:val="bottom"/>
          </w:tcPr>
          <w:p w:rsidR="00F14E53" w:rsidRPr="00F14E53" w:rsidRDefault="00F14E53" w:rsidP="00F14E53">
            <w:pPr>
              <w:spacing w:after="0" w:line="240" w:lineRule="auto"/>
              <w:jc w:val="center"/>
              <w:rPr>
                <w:rFonts w:ascii="Calibri" w:eastAsia="Times New Roman" w:hAnsi="Calibri" w:cs="Times New Roman"/>
                <w:color w:val="000000"/>
              </w:rPr>
            </w:pPr>
            <w:r w:rsidRPr="00F14E53">
              <w:rPr>
                <w:rFonts w:ascii="Calibri" w:eastAsia="Times New Roman" w:hAnsi="Calibri" w:cs="Times New Roman"/>
                <w:color w:val="000000"/>
              </w:rPr>
              <w:t>N</w:t>
            </w:r>
          </w:p>
        </w:tc>
        <w:tc>
          <w:tcPr>
            <w:tcW w:w="383" w:type="pct"/>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r w:rsidRPr="00F14E53">
              <w:rPr>
                <w:rFonts w:ascii="Calibri" w:eastAsia="Times New Roman" w:hAnsi="Calibri" w:cs="Times New Roman"/>
                <w:color w:val="000000"/>
              </w:rPr>
              <w:t>meters</w:t>
            </w:r>
          </w:p>
        </w:tc>
      </w:tr>
      <w:tr w:rsidR="00F14E53" w:rsidRPr="00F14E53">
        <w:trPr>
          <w:trHeight w:val="300"/>
        </w:trPr>
        <w:tc>
          <w:tcPr>
            <w:tcW w:w="1168" w:type="pct"/>
            <w:tcBorders>
              <w:top w:val="nil"/>
              <w:left w:val="nil"/>
              <w:bottom w:val="nil"/>
              <w:right w:val="nil"/>
            </w:tcBorders>
            <w:shd w:val="clear" w:color="auto" w:fill="auto"/>
            <w:noWrap/>
            <w:vAlign w:val="bottom"/>
          </w:tcPr>
          <w:p w:rsidR="00F14E53" w:rsidRPr="00F14E53" w:rsidRDefault="00F14E53" w:rsidP="001A1665">
            <w:pPr>
              <w:spacing w:after="0" w:line="240" w:lineRule="auto"/>
              <w:ind w:firstLineChars="200" w:firstLine="342"/>
              <w:rPr>
                <w:rFonts w:ascii="Calibri" w:eastAsia="Times New Roman" w:hAnsi="Calibri" w:cs="Times New Roman"/>
                <w:color w:val="000000"/>
              </w:rPr>
            </w:pPr>
          </w:p>
        </w:tc>
        <w:tc>
          <w:tcPr>
            <w:tcW w:w="2766" w:type="pct"/>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p>
        </w:tc>
        <w:tc>
          <w:tcPr>
            <w:tcW w:w="410" w:type="pct"/>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p>
        </w:tc>
        <w:tc>
          <w:tcPr>
            <w:tcW w:w="273" w:type="pct"/>
            <w:tcBorders>
              <w:top w:val="nil"/>
              <w:left w:val="nil"/>
              <w:bottom w:val="nil"/>
              <w:right w:val="nil"/>
            </w:tcBorders>
            <w:shd w:val="clear" w:color="auto" w:fill="auto"/>
            <w:noWrap/>
            <w:vAlign w:val="bottom"/>
          </w:tcPr>
          <w:p w:rsidR="00F14E53" w:rsidRPr="00F14E53" w:rsidRDefault="00F14E53" w:rsidP="00F14E53">
            <w:pPr>
              <w:spacing w:after="0" w:line="240" w:lineRule="auto"/>
              <w:jc w:val="center"/>
              <w:rPr>
                <w:rFonts w:ascii="Calibri" w:eastAsia="Times New Roman" w:hAnsi="Calibri" w:cs="Times New Roman"/>
                <w:color w:val="000000"/>
              </w:rPr>
            </w:pPr>
          </w:p>
        </w:tc>
        <w:tc>
          <w:tcPr>
            <w:tcW w:w="383" w:type="pct"/>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p>
        </w:tc>
      </w:tr>
      <w:tr w:rsidR="00F14E53" w:rsidRPr="00F14E53">
        <w:trPr>
          <w:trHeight w:val="300"/>
        </w:trPr>
        <w:tc>
          <w:tcPr>
            <w:tcW w:w="3934" w:type="pct"/>
            <w:gridSpan w:val="2"/>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r w:rsidRPr="00F14E53">
              <w:rPr>
                <w:rFonts w:ascii="Calibri" w:eastAsia="Times New Roman" w:hAnsi="Calibri" w:cs="Times New Roman"/>
                <w:b/>
                <w:bCs/>
                <w:color w:val="000000"/>
              </w:rPr>
              <w:t>2.  Tracks with sensor data</w:t>
            </w:r>
          </w:p>
        </w:tc>
        <w:tc>
          <w:tcPr>
            <w:tcW w:w="410" w:type="pct"/>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p>
        </w:tc>
        <w:tc>
          <w:tcPr>
            <w:tcW w:w="273" w:type="pct"/>
            <w:tcBorders>
              <w:top w:val="nil"/>
              <w:left w:val="nil"/>
              <w:bottom w:val="nil"/>
              <w:right w:val="nil"/>
            </w:tcBorders>
            <w:shd w:val="clear" w:color="auto" w:fill="auto"/>
            <w:noWrap/>
            <w:vAlign w:val="bottom"/>
          </w:tcPr>
          <w:p w:rsidR="00F14E53" w:rsidRPr="00F14E53" w:rsidRDefault="00F14E53" w:rsidP="00F14E53">
            <w:pPr>
              <w:spacing w:after="0" w:line="240" w:lineRule="auto"/>
              <w:jc w:val="center"/>
              <w:rPr>
                <w:rFonts w:ascii="Calibri" w:eastAsia="Times New Roman" w:hAnsi="Calibri" w:cs="Times New Roman"/>
                <w:color w:val="000000"/>
              </w:rPr>
            </w:pPr>
          </w:p>
        </w:tc>
        <w:tc>
          <w:tcPr>
            <w:tcW w:w="383" w:type="pct"/>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p>
        </w:tc>
      </w:tr>
      <w:tr w:rsidR="00F14E53" w:rsidRPr="00F14E53">
        <w:trPr>
          <w:trHeight w:val="300"/>
        </w:trPr>
        <w:tc>
          <w:tcPr>
            <w:tcW w:w="1168" w:type="pct"/>
            <w:tcBorders>
              <w:top w:val="nil"/>
              <w:left w:val="nil"/>
              <w:bottom w:val="nil"/>
              <w:right w:val="nil"/>
            </w:tcBorders>
            <w:shd w:val="clear" w:color="auto" w:fill="auto"/>
            <w:noWrap/>
            <w:vAlign w:val="bottom"/>
          </w:tcPr>
          <w:p w:rsidR="00F14E53" w:rsidRPr="00F14E53" w:rsidRDefault="00F14E53" w:rsidP="001A1665">
            <w:pPr>
              <w:spacing w:after="0" w:line="240" w:lineRule="auto"/>
              <w:ind w:firstLineChars="200" w:firstLine="342"/>
              <w:rPr>
                <w:rFonts w:ascii="Calibri" w:eastAsia="Times New Roman" w:hAnsi="Calibri" w:cs="Times New Roman"/>
                <w:color w:val="000000"/>
              </w:rPr>
            </w:pPr>
            <w:proofErr w:type="spellStart"/>
            <w:r w:rsidRPr="00F14E53">
              <w:rPr>
                <w:rFonts w:ascii="Calibri" w:eastAsia="Times New Roman" w:hAnsi="Calibri" w:cs="Times New Roman"/>
                <w:color w:val="000000"/>
              </w:rPr>
              <w:t>sensor_data</w:t>
            </w:r>
            <w:proofErr w:type="spellEnd"/>
          </w:p>
        </w:tc>
        <w:tc>
          <w:tcPr>
            <w:tcW w:w="2766" w:type="pct"/>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r w:rsidRPr="00F14E53">
              <w:rPr>
                <w:rFonts w:ascii="Calibri" w:eastAsia="Times New Roman" w:hAnsi="Calibri" w:cs="Times New Roman"/>
                <w:color w:val="000000"/>
              </w:rPr>
              <w:t>Reference to sensor data collected by the tag at the point</w:t>
            </w:r>
          </w:p>
        </w:tc>
        <w:tc>
          <w:tcPr>
            <w:tcW w:w="410" w:type="pct"/>
            <w:tcBorders>
              <w:top w:val="nil"/>
              <w:left w:val="nil"/>
              <w:bottom w:val="nil"/>
              <w:right w:val="nil"/>
            </w:tcBorders>
            <w:shd w:val="clear" w:color="auto" w:fill="auto"/>
            <w:noWrap/>
            <w:vAlign w:val="bottom"/>
          </w:tcPr>
          <w:p w:rsidR="00F14E53" w:rsidRPr="00F14E53" w:rsidRDefault="00F14E53" w:rsidP="00F14E53">
            <w:pPr>
              <w:spacing w:after="0" w:line="240" w:lineRule="auto"/>
              <w:jc w:val="center"/>
              <w:rPr>
                <w:rFonts w:ascii="Calibri" w:eastAsia="Times New Roman" w:hAnsi="Calibri" w:cs="Times New Roman"/>
                <w:color w:val="000000"/>
              </w:rPr>
            </w:pPr>
            <w:r w:rsidRPr="00F14E53">
              <w:rPr>
                <w:rFonts w:ascii="Calibri" w:eastAsia="Times New Roman" w:hAnsi="Calibri" w:cs="Times New Roman"/>
                <w:color w:val="000000"/>
              </w:rPr>
              <w:t>optional</w:t>
            </w:r>
          </w:p>
        </w:tc>
        <w:tc>
          <w:tcPr>
            <w:tcW w:w="273" w:type="pct"/>
            <w:tcBorders>
              <w:top w:val="nil"/>
              <w:left w:val="nil"/>
              <w:bottom w:val="nil"/>
              <w:right w:val="nil"/>
            </w:tcBorders>
            <w:shd w:val="clear" w:color="auto" w:fill="auto"/>
            <w:noWrap/>
            <w:vAlign w:val="bottom"/>
          </w:tcPr>
          <w:p w:rsidR="00F14E53" w:rsidRPr="00F14E53" w:rsidRDefault="00F14E53" w:rsidP="00F14E53">
            <w:pPr>
              <w:spacing w:after="0" w:line="240" w:lineRule="auto"/>
              <w:jc w:val="center"/>
              <w:rPr>
                <w:rFonts w:ascii="Calibri" w:eastAsia="Times New Roman" w:hAnsi="Calibri" w:cs="Times New Roman"/>
                <w:color w:val="000000"/>
              </w:rPr>
            </w:pPr>
            <w:r w:rsidRPr="00F14E53">
              <w:rPr>
                <w:rFonts w:ascii="Calibri" w:eastAsia="Times New Roman" w:hAnsi="Calibri" w:cs="Times New Roman"/>
                <w:color w:val="000000"/>
              </w:rPr>
              <w:t>N</w:t>
            </w:r>
          </w:p>
        </w:tc>
        <w:tc>
          <w:tcPr>
            <w:tcW w:w="383" w:type="pct"/>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p>
        </w:tc>
      </w:tr>
      <w:tr w:rsidR="00F14E53" w:rsidRPr="00F14E53">
        <w:trPr>
          <w:trHeight w:val="300"/>
        </w:trPr>
        <w:tc>
          <w:tcPr>
            <w:tcW w:w="1168" w:type="pct"/>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p>
        </w:tc>
        <w:tc>
          <w:tcPr>
            <w:tcW w:w="2766" w:type="pct"/>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p>
        </w:tc>
        <w:tc>
          <w:tcPr>
            <w:tcW w:w="410" w:type="pct"/>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p>
        </w:tc>
        <w:tc>
          <w:tcPr>
            <w:tcW w:w="273" w:type="pct"/>
            <w:tcBorders>
              <w:top w:val="nil"/>
              <w:left w:val="nil"/>
              <w:bottom w:val="nil"/>
              <w:right w:val="nil"/>
            </w:tcBorders>
            <w:shd w:val="clear" w:color="auto" w:fill="auto"/>
            <w:noWrap/>
            <w:vAlign w:val="bottom"/>
          </w:tcPr>
          <w:p w:rsidR="00F14E53" w:rsidRPr="00F14E53" w:rsidRDefault="00F14E53" w:rsidP="00F14E53">
            <w:pPr>
              <w:spacing w:after="0" w:line="240" w:lineRule="auto"/>
              <w:jc w:val="center"/>
              <w:rPr>
                <w:rFonts w:ascii="Calibri" w:eastAsia="Times New Roman" w:hAnsi="Calibri" w:cs="Times New Roman"/>
                <w:color w:val="000000"/>
              </w:rPr>
            </w:pPr>
          </w:p>
        </w:tc>
        <w:tc>
          <w:tcPr>
            <w:tcW w:w="383" w:type="pct"/>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p>
        </w:tc>
      </w:tr>
      <w:tr w:rsidR="00F14E53" w:rsidRPr="00F14E53">
        <w:trPr>
          <w:trHeight w:val="300"/>
        </w:trPr>
        <w:tc>
          <w:tcPr>
            <w:tcW w:w="3934" w:type="pct"/>
            <w:gridSpan w:val="2"/>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r w:rsidRPr="00F14E53">
              <w:rPr>
                <w:rFonts w:ascii="Calibri" w:eastAsia="Times New Roman" w:hAnsi="Calibri" w:cs="Times New Roman"/>
                <w:b/>
                <w:bCs/>
                <w:color w:val="000000"/>
              </w:rPr>
              <w:t>3.  Uncertainty in animal position</w:t>
            </w:r>
          </w:p>
        </w:tc>
        <w:tc>
          <w:tcPr>
            <w:tcW w:w="410" w:type="pct"/>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p>
        </w:tc>
        <w:tc>
          <w:tcPr>
            <w:tcW w:w="273" w:type="pct"/>
            <w:tcBorders>
              <w:top w:val="nil"/>
              <w:left w:val="nil"/>
              <w:bottom w:val="nil"/>
              <w:right w:val="nil"/>
            </w:tcBorders>
            <w:shd w:val="clear" w:color="auto" w:fill="auto"/>
            <w:noWrap/>
            <w:vAlign w:val="bottom"/>
          </w:tcPr>
          <w:p w:rsidR="00F14E53" w:rsidRPr="00F14E53" w:rsidRDefault="00F14E53" w:rsidP="00F14E53">
            <w:pPr>
              <w:spacing w:after="0" w:line="240" w:lineRule="auto"/>
              <w:jc w:val="center"/>
              <w:rPr>
                <w:rFonts w:ascii="Calibri" w:eastAsia="Times New Roman" w:hAnsi="Calibri" w:cs="Times New Roman"/>
                <w:color w:val="000000"/>
              </w:rPr>
            </w:pPr>
          </w:p>
        </w:tc>
        <w:tc>
          <w:tcPr>
            <w:tcW w:w="383" w:type="pct"/>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p>
        </w:tc>
      </w:tr>
      <w:tr w:rsidR="00F14E53" w:rsidRPr="00F14E53">
        <w:trPr>
          <w:trHeight w:val="300"/>
        </w:trPr>
        <w:tc>
          <w:tcPr>
            <w:tcW w:w="1168" w:type="pct"/>
            <w:tcBorders>
              <w:top w:val="nil"/>
              <w:left w:val="nil"/>
              <w:bottom w:val="nil"/>
              <w:right w:val="nil"/>
            </w:tcBorders>
            <w:shd w:val="clear" w:color="auto" w:fill="auto"/>
            <w:noWrap/>
            <w:vAlign w:val="bottom"/>
          </w:tcPr>
          <w:p w:rsidR="00F14E53" w:rsidRPr="00F14E53" w:rsidRDefault="00F14E53" w:rsidP="001A1665">
            <w:pPr>
              <w:spacing w:after="0" w:line="240" w:lineRule="auto"/>
              <w:ind w:firstLineChars="200" w:firstLine="342"/>
              <w:rPr>
                <w:rFonts w:ascii="Calibri" w:eastAsia="Times New Roman" w:hAnsi="Calibri" w:cs="Times New Roman"/>
                <w:color w:val="000000"/>
              </w:rPr>
            </w:pPr>
            <w:proofErr w:type="spellStart"/>
            <w:r w:rsidRPr="00F14E53">
              <w:rPr>
                <w:rFonts w:ascii="Calibri" w:eastAsia="Times New Roman" w:hAnsi="Calibri" w:cs="Times New Roman"/>
                <w:color w:val="000000"/>
              </w:rPr>
              <w:t>position_data_source</w:t>
            </w:r>
            <w:proofErr w:type="spellEnd"/>
          </w:p>
        </w:tc>
        <w:tc>
          <w:tcPr>
            <w:tcW w:w="2766" w:type="pct"/>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r w:rsidRPr="00F14E53">
              <w:rPr>
                <w:rFonts w:ascii="Calibri" w:eastAsia="Times New Roman" w:hAnsi="Calibri" w:cs="Times New Roman"/>
                <w:color w:val="000000"/>
              </w:rPr>
              <w:t xml:space="preserve">Free text description of the source of the position </w:t>
            </w:r>
            <w:proofErr w:type="spellStart"/>
            <w:r w:rsidRPr="00F14E53">
              <w:rPr>
                <w:rFonts w:ascii="Calibri" w:eastAsia="Times New Roman" w:hAnsi="Calibri" w:cs="Times New Roman"/>
                <w:color w:val="000000"/>
              </w:rPr>
              <w:t>estmate</w:t>
            </w:r>
            <w:proofErr w:type="spellEnd"/>
            <w:r w:rsidRPr="00F14E53">
              <w:rPr>
                <w:rFonts w:ascii="Calibri" w:eastAsia="Times New Roman" w:hAnsi="Calibri" w:cs="Times New Roman"/>
                <w:color w:val="000000"/>
              </w:rPr>
              <w:t>.  Example: "receiver position plus detection radius".  Position estimates may come from a separate device (e.g. a satellite tag, on a double-tagged animal)</w:t>
            </w:r>
          </w:p>
        </w:tc>
        <w:tc>
          <w:tcPr>
            <w:tcW w:w="410" w:type="pct"/>
            <w:tcBorders>
              <w:top w:val="nil"/>
              <w:left w:val="nil"/>
              <w:bottom w:val="nil"/>
              <w:right w:val="nil"/>
            </w:tcBorders>
            <w:shd w:val="clear" w:color="000000" w:fill="DBE5F1"/>
            <w:noWrap/>
            <w:vAlign w:val="bottom"/>
          </w:tcPr>
          <w:p w:rsidR="00F14E53" w:rsidRPr="00F14E53" w:rsidRDefault="00F14E53" w:rsidP="00F14E53">
            <w:pPr>
              <w:spacing w:after="0" w:line="240" w:lineRule="auto"/>
              <w:jc w:val="center"/>
              <w:rPr>
                <w:rFonts w:ascii="Calibri" w:eastAsia="Times New Roman" w:hAnsi="Calibri" w:cs="Times New Roman"/>
                <w:color w:val="000000"/>
              </w:rPr>
            </w:pPr>
            <w:r w:rsidRPr="00F14E53">
              <w:rPr>
                <w:rFonts w:ascii="Calibri" w:eastAsia="Times New Roman" w:hAnsi="Calibri" w:cs="Times New Roman"/>
                <w:color w:val="000000"/>
              </w:rPr>
              <w:t>required</w:t>
            </w:r>
          </w:p>
        </w:tc>
        <w:tc>
          <w:tcPr>
            <w:tcW w:w="273" w:type="pct"/>
            <w:tcBorders>
              <w:top w:val="nil"/>
              <w:left w:val="nil"/>
              <w:bottom w:val="nil"/>
              <w:right w:val="nil"/>
            </w:tcBorders>
            <w:shd w:val="clear" w:color="auto" w:fill="auto"/>
            <w:noWrap/>
            <w:vAlign w:val="bottom"/>
          </w:tcPr>
          <w:p w:rsidR="00F14E53" w:rsidRPr="00F14E53" w:rsidRDefault="00F14E53" w:rsidP="00F14E53">
            <w:pPr>
              <w:spacing w:after="0" w:line="240" w:lineRule="auto"/>
              <w:jc w:val="center"/>
              <w:rPr>
                <w:rFonts w:ascii="Calibri" w:eastAsia="Times New Roman" w:hAnsi="Calibri" w:cs="Times New Roman"/>
                <w:color w:val="000000"/>
              </w:rPr>
            </w:pPr>
            <w:r w:rsidRPr="00F14E53">
              <w:rPr>
                <w:rFonts w:ascii="Calibri" w:eastAsia="Times New Roman" w:hAnsi="Calibri" w:cs="Times New Roman"/>
                <w:color w:val="000000"/>
              </w:rPr>
              <w:t>S</w:t>
            </w:r>
          </w:p>
        </w:tc>
        <w:tc>
          <w:tcPr>
            <w:tcW w:w="383" w:type="pct"/>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p>
        </w:tc>
      </w:tr>
      <w:tr w:rsidR="00F14E53" w:rsidRPr="00F14E53">
        <w:trPr>
          <w:trHeight w:val="300"/>
        </w:trPr>
        <w:tc>
          <w:tcPr>
            <w:tcW w:w="1168" w:type="pct"/>
            <w:tcBorders>
              <w:top w:val="nil"/>
              <w:left w:val="nil"/>
              <w:bottom w:val="nil"/>
              <w:right w:val="nil"/>
            </w:tcBorders>
            <w:shd w:val="clear" w:color="auto" w:fill="auto"/>
            <w:noWrap/>
            <w:vAlign w:val="bottom"/>
          </w:tcPr>
          <w:p w:rsidR="00F14E53" w:rsidRPr="00F14E53" w:rsidRDefault="00F14E53" w:rsidP="001A1665">
            <w:pPr>
              <w:spacing w:after="0" w:line="240" w:lineRule="auto"/>
              <w:ind w:firstLineChars="200" w:firstLine="342"/>
              <w:rPr>
                <w:rFonts w:ascii="Calibri" w:eastAsia="Times New Roman" w:hAnsi="Calibri" w:cs="Times New Roman"/>
                <w:color w:val="000000"/>
              </w:rPr>
            </w:pPr>
            <w:proofErr w:type="spellStart"/>
            <w:r w:rsidRPr="00F14E53">
              <w:rPr>
                <w:rFonts w:ascii="Calibri" w:eastAsia="Times New Roman" w:hAnsi="Calibri" w:cs="Times New Roman"/>
                <w:color w:val="000000"/>
              </w:rPr>
              <w:t>uncertainty_in_latitude</w:t>
            </w:r>
            <w:proofErr w:type="spellEnd"/>
          </w:p>
        </w:tc>
        <w:tc>
          <w:tcPr>
            <w:tcW w:w="2766" w:type="pct"/>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r w:rsidRPr="00F14E53">
              <w:rPr>
                <w:rFonts w:ascii="Calibri" w:eastAsia="Times New Roman" w:hAnsi="Calibri" w:cs="Times New Roman"/>
                <w:color w:val="000000"/>
              </w:rPr>
              <w:t>Estimated error term for latitude, in decimal degrees</w:t>
            </w:r>
          </w:p>
        </w:tc>
        <w:tc>
          <w:tcPr>
            <w:tcW w:w="410" w:type="pct"/>
            <w:tcBorders>
              <w:top w:val="nil"/>
              <w:left w:val="nil"/>
              <w:bottom w:val="nil"/>
              <w:right w:val="nil"/>
            </w:tcBorders>
            <w:shd w:val="clear" w:color="auto" w:fill="auto"/>
            <w:noWrap/>
            <w:vAlign w:val="bottom"/>
          </w:tcPr>
          <w:p w:rsidR="00F14E53" w:rsidRPr="00F14E53" w:rsidRDefault="00F14E53" w:rsidP="00F14E53">
            <w:pPr>
              <w:spacing w:after="0" w:line="240" w:lineRule="auto"/>
              <w:jc w:val="center"/>
              <w:rPr>
                <w:rFonts w:ascii="Calibri" w:eastAsia="Times New Roman" w:hAnsi="Calibri" w:cs="Times New Roman"/>
                <w:color w:val="000000"/>
              </w:rPr>
            </w:pPr>
            <w:r w:rsidRPr="00F14E53">
              <w:rPr>
                <w:rFonts w:ascii="Calibri" w:eastAsia="Times New Roman" w:hAnsi="Calibri" w:cs="Times New Roman"/>
                <w:color w:val="000000"/>
              </w:rPr>
              <w:t>optional</w:t>
            </w:r>
          </w:p>
        </w:tc>
        <w:tc>
          <w:tcPr>
            <w:tcW w:w="273" w:type="pct"/>
            <w:tcBorders>
              <w:top w:val="nil"/>
              <w:left w:val="nil"/>
              <w:bottom w:val="nil"/>
              <w:right w:val="nil"/>
            </w:tcBorders>
            <w:shd w:val="clear" w:color="auto" w:fill="auto"/>
            <w:noWrap/>
            <w:vAlign w:val="bottom"/>
          </w:tcPr>
          <w:p w:rsidR="00F14E53" w:rsidRPr="00F14E53" w:rsidRDefault="00F14E53" w:rsidP="00F14E53">
            <w:pPr>
              <w:spacing w:after="0" w:line="240" w:lineRule="auto"/>
              <w:jc w:val="center"/>
              <w:rPr>
                <w:rFonts w:ascii="Calibri" w:eastAsia="Times New Roman" w:hAnsi="Calibri" w:cs="Times New Roman"/>
                <w:color w:val="000000"/>
              </w:rPr>
            </w:pPr>
            <w:r w:rsidRPr="00F14E53">
              <w:rPr>
                <w:rFonts w:ascii="Calibri" w:eastAsia="Times New Roman" w:hAnsi="Calibri" w:cs="Times New Roman"/>
                <w:color w:val="000000"/>
              </w:rPr>
              <w:t>N</w:t>
            </w:r>
          </w:p>
        </w:tc>
        <w:tc>
          <w:tcPr>
            <w:tcW w:w="383" w:type="pct"/>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proofErr w:type="spellStart"/>
            <w:r w:rsidRPr="00F14E53">
              <w:rPr>
                <w:rFonts w:ascii="Calibri" w:eastAsia="Times New Roman" w:hAnsi="Calibri" w:cs="Times New Roman"/>
                <w:color w:val="000000"/>
              </w:rPr>
              <w:t>degrees_north</w:t>
            </w:r>
            <w:proofErr w:type="spellEnd"/>
          </w:p>
        </w:tc>
      </w:tr>
      <w:tr w:rsidR="00F14E53" w:rsidRPr="00F14E53">
        <w:trPr>
          <w:trHeight w:val="300"/>
        </w:trPr>
        <w:tc>
          <w:tcPr>
            <w:tcW w:w="1168" w:type="pct"/>
            <w:tcBorders>
              <w:top w:val="nil"/>
              <w:left w:val="nil"/>
              <w:bottom w:val="nil"/>
              <w:right w:val="nil"/>
            </w:tcBorders>
            <w:shd w:val="clear" w:color="auto" w:fill="auto"/>
            <w:noWrap/>
            <w:vAlign w:val="bottom"/>
          </w:tcPr>
          <w:p w:rsidR="00F14E53" w:rsidRPr="00F14E53" w:rsidRDefault="00F14E53" w:rsidP="001A1665">
            <w:pPr>
              <w:spacing w:after="0" w:line="240" w:lineRule="auto"/>
              <w:ind w:firstLineChars="200" w:firstLine="342"/>
              <w:rPr>
                <w:rFonts w:ascii="Calibri" w:eastAsia="Times New Roman" w:hAnsi="Calibri" w:cs="Times New Roman"/>
                <w:color w:val="000000"/>
              </w:rPr>
            </w:pPr>
            <w:proofErr w:type="spellStart"/>
            <w:r w:rsidRPr="00F14E53">
              <w:rPr>
                <w:rFonts w:ascii="Calibri" w:eastAsia="Times New Roman" w:hAnsi="Calibri" w:cs="Times New Roman"/>
                <w:color w:val="000000"/>
              </w:rPr>
              <w:t>uncertainty_in_longitude</w:t>
            </w:r>
            <w:proofErr w:type="spellEnd"/>
          </w:p>
        </w:tc>
        <w:tc>
          <w:tcPr>
            <w:tcW w:w="2766" w:type="pct"/>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r w:rsidRPr="00F14E53">
              <w:rPr>
                <w:rFonts w:ascii="Calibri" w:eastAsia="Times New Roman" w:hAnsi="Calibri" w:cs="Times New Roman"/>
                <w:color w:val="000000"/>
              </w:rPr>
              <w:t>Estimated error term for longitude, in decimal degrees</w:t>
            </w:r>
          </w:p>
        </w:tc>
        <w:tc>
          <w:tcPr>
            <w:tcW w:w="410" w:type="pct"/>
            <w:tcBorders>
              <w:top w:val="nil"/>
              <w:left w:val="nil"/>
              <w:bottom w:val="nil"/>
              <w:right w:val="nil"/>
            </w:tcBorders>
            <w:shd w:val="clear" w:color="auto" w:fill="auto"/>
            <w:noWrap/>
            <w:vAlign w:val="bottom"/>
          </w:tcPr>
          <w:p w:rsidR="00F14E53" w:rsidRPr="00F14E53" w:rsidRDefault="00F14E53" w:rsidP="00F14E53">
            <w:pPr>
              <w:spacing w:after="0" w:line="240" w:lineRule="auto"/>
              <w:jc w:val="center"/>
              <w:rPr>
                <w:rFonts w:ascii="Calibri" w:eastAsia="Times New Roman" w:hAnsi="Calibri" w:cs="Times New Roman"/>
                <w:color w:val="000000"/>
              </w:rPr>
            </w:pPr>
            <w:r w:rsidRPr="00F14E53">
              <w:rPr>
                <w:rFonts w:ascii="Calibri" w:eastAsia="Times New Roman" w:hAnsi="Calibri" w:cs="Times New Roman"/>
                <w:color w:val="000000"/>
              </w:rPr>
              <w:t>optional</w:t>
            </w:r>
          </w:p>
        </w:tc>
        <w:tc>
          <w:tcPr>
            <w:tcW w:w="273" w:type="pct"/>
            <w:tcBorders>
              <w:top w:val="nil"/>
              <w:left w:val="nil"/>
              <w:bottom w:val="nil"/>
              <w:right w:val="nil"/>
            </w:tcBorders>
            <w:shd w:val="clear" w:color="auto" w:fill="auto"/>
            <w:noWrap/>
            <w:vAlign w:val="bottom"/>
          </w:tcPr>
          <w:p w:rsidR="00F14E53" w:rsidRPr="00F14E53" w:rsidRDefault="00F14E53" w:rsidP="00F14E53">
            <w:pPr>
              <w:spacing w:after="0" w:line="240" w:lineRule="auto"/>
              <w:jc w:val="center"/>
              <w:rPr>
                <w:rFonts w:ascii="Calibri" w:eastAsia="Times New Roman" w:hAnsi="Calibri" w:cs="Times New Roman"/>
                <w:color w:val="000000"/>
              </w:rPr>
            </w:pPr>
            <w:r w:rsidRPr="00F14E53">
              <w:rPr>
                <w:rFonts w:ascii="Calibri" w:eastAsia="Times New Roman" w:hAnsi="Calibri" w:cs="Times New Roman"/>
                <w:color w:val="000000"/>
              </w:rPr>
              <w:t>N</w:t>
            </w:r>
          </w:p>
        </w:tc>
        <w:tc>
          <w:tcPr>
            <w:tcW w:w="383" w:type="pct"/>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proofErr w:type="spellStart"/>
            <w:r w:rsidRPr="00F14E53">
              <w:rPr>
                <w:rFonts w:ascii="Calibri" w:eastAsia="Times New Roman" w:hAnsi="Calibri" w:cs="Times New Roman"/>
                <w:color w:val="000000"/>
              </w:rPr>
              <w:t>degrees_east</w:t>
            </w:r>
            <w:proofErr w:type="spellEnd"/>
          </w:p>
        </w:tc>
      </w:tr>
      <w:tr w:rsidR="00F14E53" w:rsidRPr="00F14E53">
        <w:trPr>
          <w:trHeight w:val="300"/>
        </w:trPr>
        <w:tc>
          <w:tcPr>
            <w:tcW w:w="1168" w:type="pct"/>
            <w:tcBorders>
              <w:top w:val="nil"/>
              <w:left w:val="nil"/>
              <w:bottom w:val="nil"/>
              <w:right w:val="nil"/>
            </w:tcBorders>
            <w:shd w:val="clear" w:color="auto" w:fill="auto"/>
            <w:noWrap/>
            <w:vAlign w:val="bottom"/>
          </w:tcPr>
          <w:p w:rsidR="00F14E53" w:rsidRPr="00F14E53" w:rsidRDefault="00F14E53" w:rsidP="001A1665">
            <w:pPr>
              <w:spacing w:after="0" w:line="240" w:lineRule="auto"/>
              <w:ind w:firstLineChars="200" w:firstLine="342"/>
              <w:rPr>
                <w:rFonts w:ascii="Calibri" w:eastAsia="Times New Roman" w:hAnsi="Calibri" w:cs="Times New Roman"/>
                <w:color w:val="000000"/>
              </w:rPr>
            </w:pPr>
            <w:proofErr w:type="spellStart"/>
            <w:r w:rsidRPr="00F14E53">
              <w:rPr>
                <w:rFonts w:ascii="Calibri" w:eastAsia="Times New Roman" w:hAnsi="Calibri" w:cs="Times New Roman"/>
                <w:color w:val="000000"/>
              </w:rPr>
              <w:t>depth_data_source</w:t>
            </w:r>
            <w:proofErr w:type="spellEnd"/>
          </w:p>
        </w:tc>
        <w:tc>
          <w:tcPr>
            <w:tcW w:w="2766" w:type="pct"/>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r w:rsidRPr="00F14E53">
              <w:rPr>
                <w:rFonts w:ascii="Calibri" w:eastAsia="Times New Roman" w:hAnsi="Calibri" w:cs="Times New Roman"/>
                <w:color w:val="000000"/>
              </w:rPr>
              <w:t>Data source for depth estimate</w:t>
            </w:r>
          </w:p>
        </w:tc>
        <w:tc>
          <w:tcPr>
            <w:tcW w:w="410" w:type="pct"/>
            <w:tcBorders>
              <w:top w:val="nil"/>
              <w:left w:val="nil"/>
              <w:bottom w:val="nil"/>
              <w:right w:val="nil"/>
            </w:tcBorders>
            <w:shd w:val="clear" w:color="auto" w:fill="auto"/>
            <w:noWrap/>
            <w:vAlign w:val="bottom"/>
          </w:tcPr>
          <w:p w:rsidR="00F14E53" w:rsidRPr="00F14E53" w:rsidRDefault="00F14E53" w:rsidP="00F14E53">
            <w:pPr>
              <w:spacing w:after="0" w:line="240" w:lineRule="auto"/>
              <w:jc w:val="center"/>
              <w:rPr>
                <w:rFonts w:ascii="Calibri" w:eastAsia="Times New Roman" w:hAnsi="Calibri" w:cs="Times New Roman"/>
                <w:color w:val="000000"/>
              </w:rPr>
            </w:pPr>
            <w:r w:rsidRPr="00F14E53">
              <w:rPr>
                <w:rFonts w:ascii="Calibri" w:eastAsia="Times New Roman" w:hAnsi="Calibri" w:cs="Times New Roman"/>
                <w:color w:val="000000"/>
              </w:rPr>
              <w:t>optional</w:t>
            </w:r>
          </w:p>
        </w:tc>
        <w:tc>
          <w:tcPr>
            <w:tcW w:w="273" w:type="pct"/>
            <w:tcBorders>
              <w:top w:val="nil"/>
              <w:left w:val="nil"/>
              <w:bottom w:val="nil"/>
              <w:right w:val="nil"/>
            </w:tcBorders>
            <w:shd w:val="clear" w:color="auto" w:fill="auto"/>
            <w:noWrap/>
            <w:vAlign w:val="bottom"/>
          </w:tcPr>
          <w:p w:rsidR="00F14E53" w:rsidRPr="00F14E53" w:rsidRDefault="00F14E53" w:rsidP="00F14E53">
            <w:pPr>
              <w:spacing w:after="0" w:line="240" w:lineRule="auto"/>
              <w:jc w:val="center"/>
              <w:rPr>
                <w:rFonts w:ascii="Calibri" w:eastAsia="Times New Roman" w:hAnsi="Calibri" w:cs="Times New Roman"/>
                <w:color w:val="000000"/>
              </w:rPr>
            </w:pPr>
            <w:r w:rsidRPr="00F14E53">
              <w:rPr>
                <w:rFonts w:ascii="Calibri" w:eastAsia="Times New Roman" w:hAnsi="Calibri" w:cs="Times New Roman"/>
                <w:color w:val="000000"/>
              </w:rPr>
              <w:t>S</w:t>
            </w:r>
          </w:p>
        </w:tc>
        <w:tc>
          <w:tcPr>
            <w:tcW w:w="383" w:type="pct"/>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p>
        </w:tc>
      </w:tr>
      <w:tr w:rsidR="00F14E53" w:rsidRPr="00F14E53">
        <w:trPr>
          <w:trHeight w:val="300"/>
        </w:trPr>
        <w:tc>
          <w:tcPr>
            <w:tcW w:w="1168" w:type="pct"/>
            <w:tcBorders>
              <w:top w:val="nil"/>
              <w:left w:val="nil"/>
              <w:bottom w:val="nil"/>
              <w:right w:val="nil"/>
            </w:tcBorders>
            <w:shd w:val="clear" w:color="auto" w:fill="auto"/>
            <w:noWrap/>
            <w:vAlign w:val="bottom"/>
          </w:tcPr>
          <w:p w:rsidR="00F14E53" w:rsidRPr="00F14E53" w:rsidRDefault="00F14E53" w:rsidP="001A1665">
            <w:pPr>
              <w:spacing w:after="0" w:line="240" w:lineRule="auto"/>
              <w:ind w:firstLineChars="200" w:firstLine="342"/>
              <w:rPr>
                <w:rFonts w:ascii="Calibri" w:eastAsia="Times New Roman" w:hAnsi="Calibri" w:cs="Times New Roman"/>
                <w:color w:val="000000"/>
              </w:rPr>
            </w:pPr>
            <w:proofErr w:type="spellStart"/>
            <w:r w:rsidRPr="00F14E53">
              <w:rPr>
                <w:rFonts w:ascii="Calibri" w:eastAsia="Times New Roman" w:hAnsi="Calibri" w:cs="Times New Roman"/>
                <w:color w:val="000000"/>
              </w:rPr>
              <w:t>uncertainty_in_depth</w:t>
            </w:r>
            <w:proofErr w:type="spellEnd"/>
          </w:p>
        </w:tc>
        <w:tc>
          <w:tcPr>
            <w:tcW w:w="2766" w:type="pct"/>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r w:rsidRPr="00F14E53">
              <w:rPr>
                <w:rFonts w:ascii="Calibri" w:eastAsia="Times New Roman" w:hAnsi="Calibri" w:cs="Times New Roman"/>
                <w:color w:val="000000"/>
              </w:rPr>
              <w:t>Estimated error in depth (</w:t>
            </w:r>
            <w:proofErr w:type="spellStart"/>
            <w:r w:rsidRPr="00F14E53">
              <w:rPr>
                <w:rFonts w:ascii="Calibri" w:eastAsia="Times New Roman" w:hAnsi="Calibri" w:cs="Times New Roman"/>
                <w:color w:val="000000"/>
              </w:rPr>
              <w:t>s.d</w:t>
            </w:r>
            <w:proofErr w:type="spellEnd"/>
            <w:r w:rsidRPr="00F14E53">
              <w:rPr>
                <w:rFonts w:ascii="Calibri" w:eastAsia="Times New Roman" w:hAnsi="Calibri" w:cs="Times New Roman"/>
                <w:color w:val="000000"/>
              </w:rPr>
              <w:t>.)</w:t>
            </w:r>
          </w:p>
        </w:tc>
        <w:tc>
          <w:tcPr>
            <w:tcW w:w="410" w:type="pct"/>
            <w:tcBorders>
              <w:top w:val="nil"/>
              <w:left w:val="nil"/>
              <w:bottom w:val="nil"/>
              <w:right w:val="nil"/>
            </w:tcBorders>
            <w:shd w:val="clear" w:color="auto" w:fill="auto"/>
            <w:noWrap/>
            <w:vAlign w:val="bottom"/>
          </w:tcPr>
          <w:p w:rsidR="00F14E53" w:rsidRPr="00F14E53" w:rsidRDefault="00F14E53" w:rsidP="00F14E53">
            <w:pPr>
              <w:spacing w:after="0" w:line="240" w:lineRule="auto"/>
              <w:jc w:val="center"/>
              <w:rPr>
                <w:rFonts w:ascii="Calibri" w:eastAsia="Times New Roman" w:hAnsi="Calibri" w:cs="Times New Roman"/>
                <w:color w:val="000000"/>
              </w:rPr>
            </w:pPr>
            <w:r w:rsidRPr="00F14E53">
              <w:rPr>
                <w:rFonts w:ascii="Calibri" w:eastAsia="Times New Roman" w:hAnsi="Calibri" w:cs="Times New Roman"/>
                <w:color w:val="000000"/>
              </w:rPr>
              <w:t>optional</w:t>
            </w:r>
          </w:p>
        </w:tc>
        <w:tc>
          <w:tcPr>
            <w:tcW w:w="273" w:type="pct"/>
            <w:tcBorders>
              <w:top w:val="nil"/>
              <w:left w:val="nil"/>
              <w:bottom w:val="nil"/>
              <w:right w:val="nil"/>
            </w:tcBorders>
            <w:shd w:val="clear" w:color="auto" w:fill="auto"/>
            <w:noWrap/>
            <w:vAlign w:val="bottom"/>
          </w:tcPr>
          <w:p w:rsidR="00F14E53" w:rsidRPr="00F14E53" w:rsidRDefault="00F14E53" w:rsidP="00F14E53">
            <w:pPr>
              <w:spacing w:after="0" w:line="240" w:lineRule="auto"/>
              <w:jc w:val="center"/>
              <w:rPr>
                <w:rFonts w:ascii="Calibri" w:eastAsia="Times New Roman" w:hAnsi="Calibri" w:cs="Times New Roman"/>
                <w:color w:val="000000"/>
              </w:rPr>
            </w:pPr>
            <w:r w:rsidRPr="00F14E53">
              <w:rPr>
                <w:rFonts w:ascii="Calibri" w:eastAsia="Times New Roman" w:hAnsi="Calibri" w:cs="Times New Roman"/>
                <w:color w:val="000000"/>
              </w:rPr>
              <w:t>N</w:t>
            </w:r>
          </w:p>
        </w:tc>
        <w:tc>
          <w:tcPr>
            <w:tcW w:w="383" w:type="pct"/>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p>
        </w:tc>
      </w:tr>
      <w:tr w:rsidR="00F14E53" w:rsidRPr="00F14E53">
        <w:trPr>
          <w:trHeight w:val="300"/>
        </w:trPr>
        <w:tc>
          <w:tcPr>
            <w:tcW w:w="1168" w:type="pct"/>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p>
        </w:tc>
        <w:tc>
          <w:tcPr>
            <w:tcW w:w="2766" w:type="pct"/>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p>
        </w:tc>
        <w:tc>
          <w:tcPr>
            <w:tcW w:w="410" w:type="pct"/>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p>
        </w:tc>
        <w:tc>
          <w:tcPr>
            <w:tcW w:w="273" w:type="pct"/>
            <w:tcBorders>
              <w:top w:val="nil"/>
              <w:left w:val="nil"/>
              <w:bottom w:val="nil"/>
              <w:right w:val="nil"/>
            </w:tcBorders>
            <w:shd w:val="clear" w:color="auto" w:fill="auto"/>
            <w:noWrap/>
            <w:vAlign w:val="bottom"/>
          </w:tcPr>
          <w:p w:rsidR="00F14E53" w:rsidRPr="00F14E53" w:rsidRDefault="00F14E53" w:rsidP="00F14E53">
            <w:pPr>
              <w:spacing w:after="0" w:line="240" w:lineRule="auto"/>
              <w:jc w:val="center"/>
              <w:rPr>
                <w:rFonts w:ascii="Calibri" w:eastAsia="Times New Roman" w:hAnsi="Calibri" w:cs="Times New Roman"/>
                <w:color w:val="000000"/>
              </w:rPr>
            </w:pPr>
          </w:p>
        </w:tc>
        <w:tc>
          <w:tcPr>
            <w:tcW w:w="383" w:type="pct"/>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p>
        </w:tc>
      </w:tr>
      <w:tr w:rsidR="00F14E53" w:rsidRPr="00F14E53">
        <w:trPr>
          <w:trHeight w:val="300"/>
        </w:trPr>
        <w:tc>
          <w:tcPr>
            <w:tcW w:w="3934" w:type="pct"/>
            <w:gridSpan w:val="2"/>
            <w:tcBorders>
              <w:top w:val="nil"/>
              <w:left w:val="nil"/>
              <w:bottom w:val="nil"/>
              <w:right w:val="nil"/>
            </w:tcBorders>
            <w:shd w:val="clear" w:color="auto" w:fill="auto"/>
            <w:noWrap/>
            <w:vAlign w:val="bottom"/>
          </w:tcPr>
          <w:p w:rsidR="00F14E53" w:rsidRPr="00F14E53" w:rsidRDefault="00F14E53" w:rsidP="001A1665">
            <w:pPr>
              <w:spacing w:after="0" w:line="240" w:lineRule="auto"/>
              <w:ind w:firstLineChars="200" w:firstLine="342"/>
              <w:rPr>
                <w:rFonts w:ascii="Calibri" w:eastAsia="Times New Roman" w:hAnsi="Calibri" w:cs="Times New Roman"/>
                <w:b/>
                <w:bCs/>
                <w:color w:val="000000"/>
              </w:rPr>
            </w:pPr>
            <w:r w:rsidRPr="00F14E53">
              <w:rPr>
                <w:rFonts w:ascii="Calibri" w:eastAsia="Times New Roman" w:hAnsi="Calibri" w:cs="Times New Roman"/>
                <w:b/>
                <w:bCs/>
                <w:color w:val="000000"/>
              </w:rPr>
              <w:t>4.  Details of mobile platform movement</w:t>
            </w:r>
          </w:p>
        </w:tc>
        <w:tc>
          <w:tcPr>
            <w:tcW w:w="410" w:type="pct"/>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p>
        </w:tc>
        <w:tc>
          <w:tcPr>
            <w:tcW w:w="273" w:type="pct"/>
            <w:tcBorders>
              <w:top w:val="nil"/>
              <w:left w:val="nil"/>
              <w:bottom w:val="nil"/>
              <w:right w:val="nil"/>
            </w:tcBorders>
            <w:shd w:val="clear" w:color="auto" w:fill="auto"/>
            <w:noWrap/>
            <w:vAlign w:val="bottom"/>
          </w:tcPr>
          <w:p w:rsidR="00F14E53" w:rsidRPr="00F14E53" w:rsidRDefault="00F14E53" w:rsidP="00F14E53">
            <w:pPr>
              <w:spacing w:after="0" w:line="240" w:lineRule="auto"/>
              <w:jc w:val="center"/>
              <w:rPr>
                <w:rFonts w:ascii="Calibri" w:eastAsia="Times New Roman" w:hAnsi="Calibri" w:cs="Times New Roman"/>
                <w:color w:val="000000"/>
              </w:rPr>
            </w:pPr>
          </w:p>
        </w:tc>
        <w:tc>
          <w:tcPr>
            <w:tcW w:w="383" w:type="pct"/>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p>
        </w:tc>
      </w:tr>
      <w:tr w:rsidR="00F14E53" w:rsidRPr="00F14E53">
        <w:trPr>
          <w:trHeight w:val="300"/>
        </w:trPr>
        <w:tc>
          <w:tcPr>
            <w:tcW w:w="1168" w:type="pct"/>
            <w:tcBorders>
              <w:top w:val="nil"/>
              <w:left w:val="nil"/>
              <w:bottom w:val="nil"/>
              <w:right w:val="nil"/>
            </w:tcBorders>
            <w:shd w:val="clear" w:color="auto" w:fill="auto"/>
            <w:noWrap/>
            <w:vAlign w:val="bottom"/>
          </w:tcPr>
          <w:p w:rsidR="00F14E53" w:rsidRPr="00F14E53" w:rsidRDefault="00F14E53" w:rsidP="001A1665">
            <w:pPr>
              <w:spacing w:after="0" w:line="240" w:lineRule="auto"/>
              <w:ind w:firstLineChars="200" w:firstLine="342"/>
              <w:rPr>
                <w:rFonts w:ascii="Calibri" w:eastAsia="Times New Roman" w:hAnsi="Calibri" w:cs="Times New Roman"/>
                <w:i/>
                <w:color w:val="000000"/>
              </w:rPr>
            </w:pPr>
            <w:proofErr w:type="spellStart"/>
            <w:r w:rsidRPr="00F14E53">
              <w:rPr>
                <w:rFonts w:ascii="Calibri" w:eastAsia="Times New Roman" w:hAnsi="Calibri" w:cs="Times New Roman"/>
                <w:i/>
                <w:color w:val="000000"/>
              </w:rPr>
              <w:t>other_position_data</w:t>
            </w:r>
            <w:proofErr w:type="spellEnd"/>
          </w:p>
        </w:tc>
        <w:tc>
          <w:tcPr>
            <w:tcW w:w="2766" w:type="pct"/>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r w:rsidRPr="00F14E53">
              <w:rPr>
                <w:rFonts w:ascii="Calibri" w:eastAsia="Times New Roman" w:hAnsi="Calibri" w:cs="Times New Roman"/>
                <w:color w:val="000000"/>
              </w:rPr>
              <w:t>Reference to additional position data for this point, such as the platform's compass orientation, course, pitch/yaw, etc.</w:t>
            </w:r>
          </w:p>
        </w:tc>
        <w:tc>
          <w:tcPr>
            <w:tcW w:w="410" w:type="pct"/>
            <w:tcBorders>
              <w:top w:val="nil"/>
              <w:left w:val="nil"/>
              <w:bottom w:val="nil"/>
              <w:right w:val="nil"/>
            </w:tcBorders>
            <w:shd w:val="clear" w:color="auto" w:fill="auto"/>
            <w:noWrap/>
            <w:vAlign w:val="bottom"/>
          </w:tcPr>
          <w:p w:rsidR="00F14E53" w:rsidRPr="00F14E53" w:rsidRDefault="00F14E53" w:rsidP="00F14E53">
            <w:pPr>
              <w:spacing w:after="0" w:line="240" w:lineRule="auto"/>
              <w:jc w:val="center"/>
              <w:rPr>
                <w:rFonts w:ascii="Calibri" w:eastAsia="Times New Roman" w:hAnsi="Calibri" w:cs="Times New Roman"/>
                <w:color w:val="000000"/>
              </w:rPr>
            </w:pPr>
            <w:r w:rsidRPr="00F14E53">
              <w:rPr>
                <w:rFonts w:ascii="Calibri" w:eastAsia="Times New Roman" w:hAnsi="Calibri" w:cs="Times New Roman"/>
                <w:color w:val="000000"/>
              </w:rPr>
              <w:t>optional</w:t>
            </w:r>
          </w:p>
        </w:tc>
        <w:tc>
          <w:tcPr>
            <w:tcW w:w="273" w:type="pct"/>
            <w:tcBorders>
              <w:top w:val="nil"/>
              <w:left w:val="nil"/>
              <w:bottom w:val="nil"/>
              <w:right w:val="nil"/>
            </w:tcBorders>
            <w:shd w:val="clear" w:color="auto" w:fill="auto"/>
            <w:noWrap/>
            <w:vAlign w:val="bottom"/>
          </w:tcPr>
          <w:p w:rsidR="00F14E53" w:rsidRPr="00F14E53" w:rsidRDefault="00F14E53" w:rsidP="00F14E53">
            <w:pPr>
              <w:spacing w:after="0" w:line="240" w:lineRule="auto"/>
              <w:jc w:val="center"/>
              <w:rPr>
                <w:rFonts w:ascii="Calibri" w:eastAsia="Times New Roman" w:hAnsi="Calibri" w:cs="Times New Roman"/>
                <w:color w:val="000000"/>
              </w:rPr>
            </w:pPr>
            <w:r w:rsidRPr="00F14E53">
              <w:rPr>
                <w:rFonts w:ascii="Calibri" w:eastAsia="Times New Roman" w:hAnsi="Calibri" w:cs="Times New Roman"/>
                <w:color w:val="000000"/>
              </w:rPr>
              <w:t>S</w:t>
            </w:r>
          </w:p>
        </w:tc>
        <w:tc>
          <w:tcPr>
            <w:tcW w:w="383" w:type="pct"/>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p>
        </w:tc>
      </w:tr>
      <w:tr w:rsidR="00F14E53" w:rsidRPr="00F14E53">
        <w:trPr>
          <w:trHeight w:val="300"/>
        </w:trPr>
        <w:tc>
          <w:tcPr>
            <w:tcW w:w="1168" w:type="pct"/>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p>
        </w:tc>
        <w:tc>
          <w:tcPr>
            <w:tcW w:w="2766" w:type="pct"/>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p>
        </w:tc>
        <w:tc>
          <w:tcPr>
            <w:tcW w:w="410" w:type="pct"/>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p>
        </w:tc>
        <w:tc>
          <w:tcPr>
            <w:tcW w:w="273" w:type="pct"/>
            <w:tcBorders>
              <w:top w:val="nil"/>
              <w:left w:val="nil"/>
              <w:bottom w:val="nil"/>
              <w:right w:val="nil"/>
            </w:tcBorders>
            <w:shd w:val="clear" w:color="auto" w:fill="auto"/>
            <w:noWrap/>
            <w:vAlign w:val="bottom"/>
          </w:tcPr>
          <w:p w:rsidR="00F14E53" w:rsidRPr="00F14E53" w:rsidRDefault="00F14E53" w:rsidP="00F14E53">
            <w:pPr>
              <w:spacing w:after="0" w:line="240" w:lineRule="auto"/>
              <w:jc w:val="center"/>
              <w:rPr>
                <w:rFonts w:ascii="Calibri" w:eastAsia="Times New Roman" w:hAnsi="Calibri" w:cs="Times New Roman"/>
                <w:color w:val="000000"/>
              </w:rPr>
            </w:pPr>
          </w:p>
        </w:tc>
        <w:tc>
          <w:tcPr>
            <w:tcW w:w="383" w:type="pct"/>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p>
        </w:tc>
      </w:tr>
      <w:tr w:rsidR="00F14E53" w:rsidRPr="00F14E53">
        <w:trPr>
          <w:trHeight w:val="300"/>
        </w:trPr>
        <w:tc>
          <w:tcPr>
            <w:tcW w:w="1168" w:type="pct"/>
            <w:tcBorders>
              <w:top w:val="nil"/>
              <w:left w:val="nil"/>
              <w:bottom w:val="nil"/>
              <w:right w:val="nil"/>
            </w:tcBorders>
            <w:shd w:val="clear" w:color="auto" w:fill="auto"/>
            <w:noWrap/>
            <w:vAlign w:val="bottom"/>
          </w:tcPr>
          <w:p w:rsidR="00F14E53" w:rsidRPr="00F14E53" w:rsidRDefault="00F14E53" w:rsidP="001A1665">
            <w:pPr>
              <w:spacing w:after="0" w:line="240" w:lineRule="auto"/>
              <w:ind w:firstLineChars="200" w:firstLine="342"/>
              <w:rPr>
                <w:rFonts w:ascii="Calibri" w:eastAsia="Times New Roman" w:hAnsi="Calibri" w:cs="Times New Roman"/>
                <w:b/>
                <w:bCs/>
                <w:color w:val="000000"/>
              </w:rPr>
            </w:pPr>
            <w:r w:rsidRPr="00F14E53">
              <w:rPr>
                <w:rFonts w:ascii="Calibri" w:eastAsia="Times New Roman" w:hAnsi="Calibri" w:cs="Times New Roman"/>
                <w:b/>
                <w:bCs/>
                <w:color w:val="000000"/>
              </w:rPr>
              <w:t>5.  Data quality</w:t>
            </w:r>
          </w:p>
        </w:tc>
        <w:tc>
          <w:tcPr>
            <w:tcW w:w="2766" w:type="pct"/>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p>
        </w:tc>
        <w:tc>
          <w:tcPr>
            <w:tcW w:w="410" w:type="pct"/>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p>
        </w:tc>
        <w:tc>
          <w:tcPr>
            <w:tcW w:w="273" w:type="pct"/>
            <w:tcBorders>
              <w:top w:val="nil"/>
              <w:left w:val="nil"/>
              <w:bottom w:val="nil"/>
              <w:right w:val="nil"/>
            </w:tcBorders>
            <w:shd w:val="clear" w:color="auto" w:fill="auto"/>
            <w:noWrap/>
            <w:vAlign w:val="bottom"/>
          </w:tcPr>
          <w:p w:rsidR="00F14E53" w:rsidRPr="00F14E53" w:rsidRDefault="00F14E53" w:rsidP="00F14E53">
            <w:pPr>
              <w:spacing w:after="0" w:line="240" w:lineRule="auto"/>
              <w:jc w:val="center"/>
              <w:rPr>
                <w:rFonts w:ascii="Calibri" w:eastAsia="Times New Roman" w:hAnsi="Calibri" w:cs="Times New Roman"/>
                <w:color w:val="000000"/>
              </w:rPr>
            </w:pPr>
          </w:p>
        </w:tc>
        <w:tc>
          <w:tcPr>
            <w:tcW w:w="383" w:type="pct"/>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p>
        </w:tc>
      </w:tr>
      <w:tr w:rsidR="00F14E53" w:rsidRPr="00F14E53">
        <w:trPr>
          <w:trHeight w:val="300"/>
        </w:trPr>
        <w:tc>
          <w:tcPr>
            <w:tcW w:w="1168" w:type="pct"/>
            <w:tcBorders>
              <w:top w:val="nil"/>
              <w:left w:val="nil"/>
              <w:bottom w:val="nil"/>
              <w:right w:val="nil"/>
            </w:tcBorders>
            <w:shd w:val="clear" w:color="auto" w:fill="auto"/>
            <w:noWrap/>
            <w:vAlign w:val="bottom"/>
          </w:tcPr>
          <w:p w:rsidR="00F14E53" w:rsidRPr="00F14E53" w:rsidRDefault="00F14E53" w:rsidP="001A1665">
            <w:pPr>
              <w:spacing w:after="0" w:line="240" w:lineRule="auto"/>
              <w:ind w:firstLineChars="200" w:firstLine="342"/>
              <w:rPr>
                <w:rFonts w:ascii="Calibri" w:eastAsia="Times New Roman" w:hAnsi="Calibri" w:cs="Times New Roman"/>
                <w:color w:val="000000"/>
              </w:rPr>
            </w:pPr>
            <w:proofErr w:type="spellStart"/>
            <w:r w:rsidRPr="00F14E53">
              <w:rPr>
                <w:rFonts w:ascii="Calibri" w:eastAsia="Times New Roman" w:hAnsi="Calibri" w:cs="Times New Roman"/>
                <w:color w:val="000000"/>
              </w:rPr>
              <w:t>dataset_quality</w:t>
            </w:r>
            <w:proofErr w:type="spellEnd"/>
          </w:p>
        </w:tc>
        <w:tc>
          <w:tcPr>
            <w:tcW w:w="2766" w:type="pct"/>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r w:rsidRPr="00F14E53">
              <w:rPr>
                <w:rFonts w:ascii="Calibri" w:eastAsia="Times New Roman" w:hAnsi="Calibri" w:cs="Times New Roman"/>
                <w:color w:val="000000"/>
              </w:rPr>
              <w:t>Indicates how much the data have been processed.  Degrees of processing could include correction of positions, flagging of false detections and other improvements</w:t>
            </w:r>
          </w:p>
        </w:tc>
        <w:tc>
          <w:tcPr>
            <w:tcW w:w="410" w:type="pct"/>
            <w:tcBorders>
              <w:top w:val="nil"/>
              <w:left w:val="nil"/>
              <w:bottom w:val="nil"/>
              <w:right w:val="nil"/>
            </w:tcBorders>
            <w:shd w:val="clear" w:color="auto" w:fill="auto"/>
            <w:noWrap/>
            <w:vAlign w:val="bottom"/>
          </w:tcPr>
          <w:p w:rsidR="00F14E53" w:rsidRPr="00F14E53" w:rsidRDefault="00F14E53" w:rsidP="00F14E53">
            <w:pPr>
              <w:spacing w:after="0" w:line="240" w:lineRule="auto"/>
              <w:jc w:val="center"/>
              <w:rPr>
                <w:rFonts w:ascii="Calibri" w:eastAsia="Times New Roman" w:hAnsi="Calibri" w:cs="Times New Roman"/>
                <w:color w:val="000000"/>
              </w:rPr>
            </w:pPr>
            <w:r w:rsidRPr="00F14E53">
              <w:rPr>
                <w:rFonts w:ascii="Calibri" w:eastAsia="Times New Roman" w:hAnsi="Calibri" w:cs="Times New Roman"/>
                <w:color w:val="000000"/>
              </w:rPr>
              <w:t>optional</w:t>
            </w:r>
          </w:p>
        </w:tc>
        <w:tc>
          <w:tcPr>
            <w:tcW w:w="273" w:type="pct"/>
            <w:tcBorders>
              <w:top w:val="nil"/>
              <w:left w:val="nil"/>
              <w:bottom w:val="nil"/>
              <w:right w:val="nil"/>
            </w:tcBorders>
            <w:shd w:val="clear" w:color="auto" w:fill="auto"/>
            <w:noWrap/>
            <w:vAlign w:val="bottom"/>
          </w:tcPr>
          <w:p w:rsidR="00F14E53" w:rsidRPr="00F14E53" w:rsidRDefault="00F14E53" w:rsidP="00F14E53">
            <w:pPr>
              <w:spacing w:after="0" w:line="240" w:lineRule="auto"/>
              <w:jc w:val="center"/>
              <w:rPr>
                <w:rFonts w:ascii="Calibri" w:eastAsia="Times New Roman" w:hAnsi="Calibri" w:cs="Times New Roman"/>
                <w:color w:val="000000"/>
              </w:rPr>
            </w:pPr>
            <w:r w:rsidRPr="00F14E53">
              <w:rPr>
                <w:rFonts w:ascii="Calibri" w:eastAsia="Times New Roman" w:hAnsi="Calibri" w:cs="Times New Roman"/>
                <w:color w:val="000000"/>
              </w:rPr>
              <w:t>S</w:t>
            </w:r>
          </w:p>
        </w:tc>
        <w:tc>
          <w:tcPr>
            <w:tcW w:w="383" w:type="pct"/>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p>
        </w:tc>
      </w:tr>
      <w:tr w:rsidR="00F14E53" w:rsidRPr="00F14E53">
        <w:trPr>
          <w:trHeight w:val="300"/>
        </w:trPr>
        <w:tc>
          <w:tcPr>
            <w:tcW w:w="1168" w:type="pct"/>
            <w:tcBorders>
              <w:top w:val="nil"/>
              <w:left w:val="nil"/>
              <w:bottom w:val="nil"/>
              <w:right w:val="nil"/>
            </w:tcBorders>
            <w:shd w:val="clear" w:color="auto" w:fill="auto"/>
            <w:noWrap/>
            <w:vAlign w:val="bottom"/>
          </w:tcPr>
          <w:p w:rsidR="00F14E53" w:rsidRPr="00F14E53" w:rsidRDefault="00F14E53" w:rsidP="001A1665">
            <w:pPr>
              <w:spacing w:after="0" w:line="240" w:lineRule="auto"/>
              <w:ind w:firstLineChars="200" w:firstLine="342"/>
              <w:rPr>
                <w:rFonts w:ascii="Calibri" w:eastAsia="Times New Roman" w:hAnsi="Calibri" w:cs="Times New Roman"/>
                <w:color w:val="000000"/>
              </w:rPr>
            </w:pPr>
            <w:proofErr w:type="spellStart"/>
            <w:r w:rsidRPr="00F14E53">
              <w:rPr>
                <w:rFonts w:ascii="Calibri" w:eastAsia="Times New Roman" w:hAnsi="Calibri" w:cs="Times New Roman"/>
                <w:color w:val="000000"/>
              </w:rPr>
              <w:t>sequential_marker</w:t>
            </w:r>
            <w:proofErr w:type="spellEnd"/>
          </w:p>
        </w:tc>
        <w:tc>
          <w:tcPr>
            <w:tcW w:w="2766" w:type="pct"/>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r w:rsidRPr="00F14E53">
              <w:rPr>
                <w:rFonts w:ascii="Calibri" w:eastAsia="Times New Roman" w:hAnsi="Calibri" w:cs="Times New Roman"/>
                <w:color w:val="000000"/>
              </w:rPr>
              <w:t>A sequential marker along the track.  The purpose is either to cross-validate the sequence, or to accommodate missing information in a track (such as imprecise time stamps).</w:t>
            </w:r>
          </w:p>
        </w:tc>
        <w:tc>
          <w:tcPr>
            <w:tcW w:w="410" w:type="pct"/>
            <w:tcBorders>
              <w:top w:val="nil"/>
              <w:left w:val="nil"/>
              <w:bottom w:val="nil"/>
              <w:right w:val="nil"/>
            </w:tcBorders>
            <w:shd w:val="clear" w:color="auto" w:fill="auto"/>
            <w:noWrap/>
            <w:vAlign w:val="bottom"/>
          </w:tcPr>
          <w:p w:rsidR="00F14E53" w:rsidRPr="00F14E53" w:rsidRDefault="00F14E53" w:rsidP="00F14E53">
            <w:pPr>
              <w:spacing w:after="0" w:line="240" w:lineRule="auto"/>
              <w:jc w:val="center"/>
              <w:rPr>
                <w:rFonts w:ascii="Calibri" w:eastAsia="Times New Roman" w:hAnsi="Calibri" w:cs="Times New Roman"/>
                <w:color w:val="000000"/>
              </w:rPr>
            </w:pPr>
            <w:r w:rsidRPr="00F14E53">
              <w:rPr>
                <w:rFonts w:ascii="Calibri" w:eastAsia="Times New Roman" w:hAnsi="Calibri" w:cs="Times New Roman"/>
                <w:color w:val="000000"/>
              </w:rPr>
              <w:t>optional</w:t>
            </w:r>
          </w:p>
        </w:tc>
        <w:tc>
          <w:tcPr>
            <w:tcW w:w="273" w:type="pct"/>
            <w:tcBorders>
              <w:top w:val="nil"/>
              <w:left w:val="nil"/>
              <w:bottom w:val="nil"/>
              <w:right w:val="nil"/>
            </w:tcBorders>
            <w:shd w:val="clear" w:color="auto" w:fill="auto"/>
            <w:noWrap/>
            <w:vAlign w:val="bottom"/>
          </w:tcPr>
          <w:p w:rsidR="00F14E53" w:rsidRPr="00F14E53" w:rsidRDefault="00F14E53" w:rsidP="00F14E53">
            <w:pPr>
              <w:spacing w:after="0" w:line="240" w:lineRule="auto"/>
              <w:jc w:val="center"/>
              <w:rPr>
                <w:rFonts w:ascii="Calibri" w:eastAsia="Times New Roman" w:hAnsi="Calibri" w:cs="Times New Roman"/>
                <w:color w:val="000000"/>
              </w:rPr>
            </w:pPr>
            <w:r w:rsidRPr="00F14E53">
              <w:rPr>
                <w:rFonts w:ascii="Calibri" w:eastAsia="Times New Roman" w:hAnsi="Calibri" w:cs="Times New Roman"/>
                <w:color w:val="000000"/>
              </w:rPr>
              <w:t>N</w:t>
            </w:r>
          </w:p>
        </w:tc>
        <w:tc>
          <w:tcPr>
            <w:tcW w:w="383" w:type="pct"/>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p>
        </w:tc>
      </w:tr>
    </w:tbl>
    <w:p w:rsidR="00F14E53" w:rsidRDefault="00F14E53"/>
    <w:p w:rsidR="00F14E53" w:rsidRDefault="00F14E53"/>
    <w:p w:rsidR="002320FD" w:rsidRDefault="002320FD"/>
    <w:p w:rsidR="00F14E53" w:rsidRDefault="00F14E53">
      <w:r>
        <w:br w:type="page"/>
      </w:r>
    </w:p>
    <w:p w:rsidR="002320FD" w:rsidRDefault="00F14E53" w:rsidP="00F14E53">
      <w:pPr>
        <w:pStyle w:val="Heading1"/>
      </w:pPr>
      <w:bookmarkStart w:id="34" w:name="_Toc337830286"/>
      <w:bookmarkStart w:id="35" w:name="_Toc337830793"/>
      <w:r>
        <w:t>Appendix</w:t>
      </w:r>
      <w:r w:rsidR="008F774A">
        <w:t xml:space="preserve"> A</w:t>
      </w:r>
      <w:r>
        <w:t>: Controlled Vocabularies for Terms</w:t>
      </w:r>
      <w:bookmarkEnd w:id="34"/>
      <w:bookmarkEnd w:id="35"/>
    </w:p>
    <w:p w:rsidR="00F14E53" w:rsidRDefault="00F14E53"/>
    <w:p w:rsidR="00F14E53" w:rsidRPr="00F14E53" w:rsidRDefault="00F14E53" w:rsidP="00F14E53">
      <w:pPr>
        <w:spacing w:after="0" w:line="240" w:lineRule="auto"/>
        <w:rPr>
          <w:rFonts w:ascii="Times New Roman" w:eastAsia="Times New Roman" w:hAnsi="Times New Roman" w:cs="Times New Roman"/>
          <w:b/>
          <w:bCs/>
          <w:color w:val="000000"/>
          <w:sz w:val="24"/>
          <w:szCs w:val="24"/>
        </w:rPr>
      </w:pPr>
      <w:r w:rsidRPr="00F14E53">
        <w:rPr>
          <w:rFonts w:ascii="Times New Roman" w:eastAsia="Times New Roman" w:hAnsi="Times New Roman" w:cs="Times New Roman"/>
          <w:b/>
          <w:bCs/>
          <w:color w:val="000000"/>
          <w:sz w:val="24"/>
          <w:szCs w:val="24"/>
          <w:lang w:val="en-GB"/>
        </w:rPr>
        <w:t xml:space="preserve">Category: Receiver deployments: </w:t>
      </w:r>
      <w:proofErr w:type="spellStart"/>
      <w:r w:rsidRPr="00F14E53">
        <w:rPr>
          <w:rFonts w:ascii="Times New Roman" w:eastAsia="Times New Roman" w:hAnsi="Times New Roman" w:cs="Times New Roman"/>
          <w:b/>
          <w:bCs/>
          <w:color w:val="000000"/>
          <w:sz w:val="24"/>
          <w:szCs w:val="24"/>
          <w:lang w:val="en-GB"/>
        </w:rPr>
        <w:t>receiver_model</w:t>
      </w:r>
      <w:proofErr w:type="spellEnd"/>
    </w:p>
    <w:tbl>
      <w:tblPr>
        <w:tblW w:w="9420" w:type="dxa"/>
        <w:tblInd w:w="93" w:type="dxa"/>
        <w:tblLook w:val="04A0"/>
      </w:tblPr>
      <w:tblGrid>
        <w:gridCol w:w="1485"/>
        <w:gridCol w:w="1410"/>
        <w:gridCol w:w="6525"/>
      </w:tblGrid>
      <w:tr w:rsidR="00F14E53" w:rsidRPr="00F14E53">
        <w:trPr>
          <w:trHeight w:val="300"/>
        </w:trPr>
        <w:tc>
          <w:tcPr>
            <w:tcW w:w="1485" w:type="dxa"/>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b/>
                <w:bCs/>
                <w:color w:val="000000"/>
              </w:rPr>
            </w:pPr>
            <w:r w:rsidRPr="00F14E53">
              <w:rPr>
                <w:rFonts w:ascii="Calibri" w:eastAsia="Times New Roman" w:hAnsi="Calibri" w:cs="Times New Roman"/>
                <w:b/>
                <w:bCs/>
                <w:color w:val="000000"/>
              </w:rPr>
              <w:t>Manufacturer</w:t>
            </w:r>
          </w:p>
        </w:tc>
        <w:tc>
          <w:tcPr>
            <w:tcW w:w="1410" w:type="dxa"/>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b/>
                <w:bCs/>
                <w:color w:val="000000"/>
              </w:rPr>
            </w:pPr>
            <w:r w:rsidRPr="00F14E53">
              <w:rPr>
                <w:rFonts w:ascii="Calibri" w:eastAsia="Times New Roman" w:hAnsi="Calibri" w:cs="Times New Roman"/>
                <w:b/>
                <w:bCs/>
                <w:color w:val="000000"/>
              </w:rPr>
              <w:t>Model</w:t>
            </w:r>
          </w:p>
        </w:tc>
        <w:tc>
          <w:tcPr>
            <w:tcW w:w="6525" w:type="dxa"/>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b/>
                <w:bCs/>
                <w:color w:val="000000"/>
              </w:rPr>
            </w:pPr>
            <w:r w:rsidRPr="00F14E53">
              <w:rPr>
                <w:rFonts w:ascii="Calibri" w:eastAsia="Times New Roman" w:hAnsi="Calibri" w:cs="Times New Roman"/>
                <w:b/>
                <w:bCs/>
                <w:color w:val="000000"/>
              </w:rPr>
              <w:t>Notes</w:t>
            </w:r>
          </w:p>
        </w:tc>
      </w:tr>
      <w:tr w:rsidR="00F14E53" w:rsidRPr="00F14E53">
        <w:trPr>
          <w:trHeight w:val="300"/>
        </w:trPr>
        <w:tc>
          <w:tcPr>
            <w:tcW w:w="1485" w:type="dxa"/>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r w:rsidRPr="00F14E53">
              <w:rPr>
                <w:rFonts w:ascii="Calibri" w:eastAsia="Times New Roman" w:hAnsi="Calibri" w:cs="Times New Roman"/>
                <w:color w:val="000000"/>
              </w:rPr>
              <w:t>Vemco</w:t>
            </w:r>
          </w:p>
        </w:tc>
        <w:tc>
          <w:tcPr>
            <w:tcW w:w="1410" w:type="dxa"/>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r w:rsidRPr="00F14E53">
              <w:rPr>
                <w:rFonts w:ascii="Calibri" w:eastAsia="Times New Roman" w:hAnsi="Calibri" w:cs="Times New Roman"/>
                <w:color w:val="000000"/>
              </w:rPr>
              <w:t>VR2</w:t>
            </w:r>
          </w:p>
        </w:tc>
        <w:tc>
          <w:tcPr>
            <w:tcW w:w="6525" w:type="dxa"/>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r w:rsidRPr="00F14E53">
              <w:rPr>
                <w:rFonts w:ascii="Calibri" w:eastAsia="Times New Roman" w:hAnsi="Calibri" w:cs="Times New Roman"/>
                <w:color w:val="000000"/>
              </w:rPr>
              <w:t>Original VR2 (pre-VR2W)</w:t>
            </w:r>
          </w:p>
        </w:tc>
      </w:tr>
      <w:tr w:rsidR="00F14E53" w:rsidRPr="00F14E53">
        <w:trPr>
          <w:trHeight w:val="300"/>
        </w:trPr>
        <w:tc>
          <w:tcPr>
            <w:tcW w:w="1485" w:type="dxa"/>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r w:rsidRPr="00F14E53">
              <w:rPr>
                <w:rFonts w:ascii="Calibri" w:eastAsia="Times New Roman" w:hAnsi="Calibri" w:cs="Times New Roman"/>
                <w:color w:val="000000"/>
              </w:rPr>
              <w:t>Vemco</w:t>
            </w:r>
          </w:p>
        </w:tc>
        <w:tc>
          <w:tcPr>
            <w:tcW w:w="1410" w:type="dxa"/>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r w:rsidRPr="00F14E53">
              <w:rPr>
                <w:rFonts w:ascii="Calibri" w:eastAsia="Times New Roman" w:hAnsi="Calibri" w:cs="Times New Roman"/>
                <w:color w:val="000000"/>
              </w:rPr>
              <w:t>VR2W</w:t>
            </w:r>
          </w:p>
        </w:tc>
        <w:tc>
          <w:tcPr>
            <w:tcW w:w="6525" w:type="dxa"/>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p>
        </w:tc>
      </w:tr>
      <w:tr w:rsidR="00F14E53" w:rsidRPr="00F14E53">
        <w:trPr>
          <w:trHeight w:val="300"/>
        </w:trPr>
        <w:tc>
          <w:tcPr>
            <w:tcW w:w="1485" w:type="dxa"/>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r w:rsidRPr="00F14E53">
              <w:rPr>
                <w:rFonts w:ascii="Calibri" w:eastAsia="Times New Roman" w:hAnsi="Calibri" w:cs="Times New Roman"/>
                <w:color w:val="000000"/>
              </w:rPr>
              <w:t>Vemco</w:t>
            </w:r>
          </w:p>
        </w:tc>
        <w:tc>
          <w:tcPr>
            <w:tcW w:w="1410" w:type="dxa"/>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r w:rsidRPr="00F14E53">
              <w:rPr>
                <w:rFonts w:ascii="Calibri" w:eastAsia="Times New Roman" w:hAnsi="Calibri" w:cs="Times New Roman"/>
                <w:color w:val="000000"/>
              </w:rPr>
              <w:t>VR2W-180</w:t>
            </w:r>
          </w:p>
        </w:tc>
        <w:tc>
          <w:tcPr>
            <w:tcW w:w="6525" w:type="dxa"/>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r w:rsidRPr="00F14E53">
              <w:rPr>
                <w:rFonts w:ascii="Calibri" w:eastAsia="Times New Roman" w:hAnsi="Calibri" w:cs="Times New Roman"/>
                <w:color w:val="000000"/>
              </w:rPr>
              <w:t>180 KHz VR2W</w:t>
            </w:r>
          </w:p>
        </w:tc>
      </w:tr>
      <w:tr w:rsidR="00F14E53" w:rsidRPr="00F14E53">
        <w:trPr>
          <w:trHeight w:val="300"/>
        </w:trPr>
        <w:tc>
          <w:tcPr>
            <w:tcW w:w="1485" w:type="dxa"/>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r w:rsidRPr="00F14E53">
              <w:rPr>
                <w:rFonts w:ascii="Calibri" w:eastAsia="Times New Roman" w:hAnsi="Calibri" w:cs="Times New Roman"/>
                <w:color w:val="000000"/>
              </w:rPr>
              <w:t>Vemco</w:t>
            </w:r>
          </w:p>
        </w:tc>
        <w:tc>
          <w:tcPr>
            <w:tcW w:w="1410" w:type="dxa"/>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r w:rsidRPr="00F14E53">
              <w:rPr>
                <w:rFonts w:ascii="Calibri" w:eastAsia="Times New Roman" w:hAnsi="Calibri" w:cs="Times New Roman"/>
                <w:color w:val="000000"/>
              </w:rPr>
              <w:t>VR3-UWM</w:t>
            </w:r>
          </w:p>
        </w:tc>
        <w:tc>
          <w:tcPr>
            <w:tcW w:w="6525" w:type="dxa"/>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p>
        </w:tc>
      </w:tr>
      <w:tr w:rsidR="00F14E53" w:rsidRPr="00F14E53">
        <w:trPr>
          <w:trHeight w:val="300"/>
        </w:trPr>
        <w:tc>
          <w:tcPr>
            <w:tcW w:w="1485" w:type="dxa"/>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r w:rsidRPr="00F14E53">
              <w:rPr>
                <w:rFonts w:ascii="Calibri" w:eastAsia="Times New Roman" w:hAnsi="Calibri" w:cs="Times New Roman"/>
                <w:color w:val="000000"/>
              </w:rPr>
              <w:t>Vemco</w:t>
            </w:r>
          </w:p>
        </w:tc>
        <w:tc>
          <w:tcPr>
            <w:tcW w:w="1410" w:type="dxa"/>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r w:rsidRPr="00F14E53">
              <w:rPr>
                <w:rFonts w:ascii="Calibri" w:eastAsia="Times New Roman" w:hAnsi="Calibri" w:cs="Times New Roman"/>
                <w:color w:val="000000"/>
              </w:rPr>
              <w:t>VR3-ARGOS</w:t>
            </w:r>
          </w:p>
        </w:tc>
        <w:tc>
          <w:tcPr>
            <w:tcW w:w="6525" w:type="dxa"/>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p>
        </w:tc>
      </w:tr>
      <w:tr w:rsidR="00F14E53" w:rsidRPr="00F14E53">
        <w:trPr>
          <w:trHeight w:val="300"/>
        </w:trPr>
        <w:tc>
          <w:tcPr>
            <w:tcW w:w="1485" w:type="dxa"/>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r w:rsidRPr="00F14E53">
              <w:rPr>
                <w:rFonts w:ascii="Calibri" w:eastAsia="Times New Roman" w:hAnsi="Calibri" w:cs="Times New Roman"/>
                <w:color w:val="000000"/>
              </w:rPr>
              <w:t>Vemco</w:t>
            </w:r>
          </w:p>
        </w:tc>
        <w:tc>
          <w:tcPr>
            <w:tcW w:w="1410" w:type="dxa"/>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r w:rsidRPr="00F14E53">
              <w:rPr>
                <w:rFonts w:ascii="Calibri" w:eastAsia="Times New Roman" w:hAnsi="Calibri" w:cs="Times New Roman"/>
                <w:color w:val="000000"/>
              </w:rPr>
              <w:t>VR-C</w:t>
            </w:r>
          </w:p>
        </w:tc>
        <w:tc>
          <w:tcPr>
            <w:tcW w:w="6525" w:type="dxa"/>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r w:rsidRPr="00F14E53">
              <w:rPr>
                <w:rFonts w:ascii="Calibri" w:eastAsia="Times New Roman" w:hAnsi="Calibri" w:cs="Times New Roman"/>
                <w:color w:val="000000"/>
              </w:rPr>
              <w:t>Cabled VR2</w:t>
            </w:r>
          </w:p>
        </w:tc>
      </w:tr>
      <w:tr w:rsidR="00F14E53" w:rsidRPr="00F14E53">
        <w:trPr>
          <w:trHeight w:val="300"/>
        </w:trPr>
        <w:tc>
          <w:tcPr>
            <w:tcW w:w="1485" w:type="dxa"/>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r w:rsidRPr="00F14E53">
              <w:rPr>
                <w:rFonts w:ascii="Calibri" w:eastAsia="Times New Roman" w:hAnsi="Calibri" w:cs="Times New Roman"/>
                <w:color w:val="000000"/>
              </w:rPr>
              <w:t>Vemco</w:t>
            </w:r>
          </w:p>
        </w:tc>
        <w:tc>
          <w:tcPr>
            <w:tcW w:w="1410" w:type="dxa"/>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r w:rsidRPr="00F14E53">
              <w:rPr>
                <w:rFonts w:ascii="Calibri" w:eastAsia="Times New Roman" w:hAnsi="Calibri" w:cs="Times New Roman"/>
                <w:color w:val="000000"/>
              </w:rPr>
              <w:t>VR4</w:t>
            </w:r>
          </w:p>
        </w:tc>
        <w:tc>
          <w:tcPr>
            <w:tcW w:w="6525" w:type="dxa"/>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p>
        </w:tc>
      </w:tr>
      <w:tr w:rsidR="00F14E53" w:rsidRPr="00F14E53">
        <w:trPr>
          <w:trHeight w:val="300"/>
        </w:trPr>
        <w:tc>
          <w:tcPr>
            <w:tcW w:w="1485" w:type="dxa"/>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r w:rsidRPr="00F14E53">
              <w:rPr>
                <w:rFonts w:ascii="Calibri" w:eastAsia="Times New Roman" w:hAnsi="Calibri" w:cs="Times New Roman"/>
                <w:color w:val="000000"/>
              </w:rPr>
              <w:t>Vemco</w:t>
            </w:r>
          </w:p>
        </w:tc>
        <w:tc>
          <w:tcPr>
            <w:tcW w:w="1410" w:type="dxa"/>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r w:rsidRPr="00F14E53">
              <w:rPr>
                <w:rFonts w:ascii="Calibri" w:eastAsia="Times New Roman" w:hAnsi="Calibri" w:cs="Times New Roman"/>
                <w:color w:val="000000"/>
              </w:rPr>
              <w:t>VR100</w:t>
            </w:r>
          </w:p>
        </w:tc>
        <w:tc>
          <w:tcPr>
            <w:tcW w:w="6525" w:type="dxa"/>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r w:rsidRPr="00F14E53">
              <w:rPr>
                <w:rFonts w:ascii="Calibri" w:eastAsia="Times New Roman" w:hAnsi="Calibri" w:cs="Times New Roman"/>
                <w:color w:val="000000"/>
              </w:rPr>
              <w:t>Mobile tracking receiver</w:t>
            </w:r>
          </w:p>
        </w:tc>
      </w:tr>
      <w:tr w:rsidR="00F14E53" w:rsidRPr="00F14E53">
        <w:trPr>
          <w:trHeight w:val="300"/>
        </w:trPr>
        <w:tc>
          <w:tcPr>
            <w:tcW w:w="1485" w:type="dxa"/>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r w:rsidRPr="00F14E53">
              <w:rPr>
                <w:rFonts w:ascii="Calibri" w:eastAsia="Times New Roman" w:hAnsi="Calibri" w:cs="Times New Roman"/>
                <w:color w:val="000000"/>
              </w:rPr>
              <w:t>Vemco</w:t>
            </w:r>
          </w:p>
        </w:tc>
        <w:tc>
          <w:tcPr>
            <w:tcW w:w="1410" w:type="dxa"/>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r w:rsidRPr="00F14E53">
              <w:rPr>
                <w:rFonts w:ascii="Calibri" w:eastAsia="Times New Roman" w:hAnsi="Calibri" w:cs="Times New Roman"/>
                <w:color w:val="000000"/>
              </w:rPr>
              <w:t>VMT</w:t>
            </w:r>
          </w:p>
        </w:tc>
        <w:tc>
          <w:tcPr>
            <w:tcW w:w="6525" w:type="dxa"/>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color w:val="000000"/>
              </w:rPr>
            </w:pPr>
            <w:r w:rsidRPr="00F14E53">
              <w:rPr>
                <w:rFonts w:ascii="Calibri" w:eastAsia="Times New Roman" w:hAnsi="Calibri" w:cs="Times New Roman"/>
                <w:color w:val="000000"/>
              </w:rPr>
              <w:t>Vemco mobile transceiver (combines a transmitter and a miniature receiver)</w:t>
            </w:r>
          </w:p>
        </w:tc>
      </w:tr>
    </w:tbl>
    <w:p w:rsidR="00F14E53" w:rsidRDefault="00F14E53"/>
    <w:p w:rsidR="00F14E53" w:rsidRDefault="00F14E53" w:rsidP="00F14E53">
      <w:pPr>
        <w:spacing w:after="0" w:line="240" w:lineRule="auto"/>
        <w:rPr>
          <w:rFonts w:ascii="Calibri" w:eastAsia="Times New Roman" w:hAnsi="Calibri" w:cs="Times New Roman"/>
          <w:b/>
          <w:bCs/>
          <w:color w:val="000000"/>
        </w:rPr>
      </w:pPr>
      <w:r w:rsidRPr="00F14E53">
        <w:rPr>
          <w:rFonts w:ascii="Times New Roman" w:eastAsia="Times New Roman" w:hAnsi="Times New Roman" w:cs="Times New Roman"/>
          <w:b/>
          <w:bCs/>
          <w:color w:val="000000"/>
          <w:sz w:val="24"/>
          <w:szCs w:val="24"/>
          <w:lang w:val="en-GB"/>
        </w:rPr>
        <w:t>Category: Receiver deployments: coding scheme</w:t>
      </w:r>
    </w:p>
    <w:p w:rsidR="00F14E53" w:rsidRPr="008F774A" w:rsidRDefault="00F14E53" w:rsidP="00F14E53">
      <w:pPr>
        <w:spacing w:after="0" w:line="240" w:lineRule="auto"/>
        <w:rPr>
          <w:rFonts w:ascii="Calibri" w:eastAsia="Times New Roman" w:hAnsi="Calibri" w:cs="Times New Roman"/>
          <w:bCs/>
          <w:i/>
          <w:color w:val="000000"/>
        </w:rPr>
      </w:pPr>
      <w:r w:rsidRPr="008F774A">
        <w:rPr>
          <w:rFonts w:ascii="Calibri" w:eastAsia="Times New Roman" w:hAnsi="Calibri" w:cs="Times New Roman"/>
          <w:bCs/>
          <w:i/>
          <w:color w:val="000000"/>
        </w:rPr>
        <w:t xml:space="preserve">Note: this category currently only applies to Vemco.  Their “tag </w:t>
      </w:r>
      <w:proofErr w:type="spellStart"/>
      <w:r w:rsidRPr="008F774A">
        <w:rPr>
          <w:rFonts w:ascii="Calibri" w:eastAsia="Times New Roman" w:hAnsi="Calibri" w:cs="Times New Roman"/>
          <w:bCs/>
          <w:i/>
          <w:color w:val="000000"/>
        </w:rPr>
        <w:t>codespace</w:t>
      </w:r>
      <w:proofErr w:type="spellEnd"/>
      <w:r w:rsidRPr="008F774A">
        <w:rPr>
          <w:rFonts w:ascii="Calibri" w:eastAsia="Times New Roman" w:hAnsi="Calibri" w:cs="Times New Roman"/>
          <w:bCs/>
          <w:i/>
          <w:color w:val="000000"/>
        </w:rPr>
        <w:t xml:space="preserve">” describes a coding system for tag transmissions.  </w:t>
      </w:r>
      <w:r w:rsidR="008F774A" w:rsidRPr="008F774A">
        <w:rPr>
          <w:rFonts w:ascii="Calibri" w:eastAsia="Times New Roman" w:hAnsi="Calibri" w:cs="Times New Roman"/>
          <w:bCs/>
          <w:i/>
          <w:color w:val="000000"/>
        </w:rPr>
        <w:t xml:space="preserve">Every transmission </w:t>
      </w:r>
      <w:r w:rsidR="008F774A">
        <w:rPr>
          <w:rFonts w:ascii="Calibri" w:eastAsia="Times New Roman" w:hAnsi="Calibri" w:cs="Times New Roman"/>
          <w:bCs/>
          <w:i/>
          <w:color w:val="000000"/>
        </w:rPr>
        <w:t xml:space="preserve">has </w:t>
      </w:r>
      <w:r w:rsidR="008F774A" w:rsidRPr="008F774A">
        <w:rPr>
          <w:rFonts w:ascii="Calibri" w:eastAsia="Times New Roman" w:hAnsi="Calibri" w:cs="Times New Roman"/>
          <w:bCs/>
          <w:i/>
          <w:color w:val="000000"/>
        </w:rPr>
        <w:t xml:space="preserve">one </w:t>
      </w:r>
      <w:r w:rsidR="008F774A">
        <w:rPr>
          <w:rFonts w:ascii="Calibri" w:eastAsia="Times New Roman" w:hAnsi="Calibri" w:cs="Times New Roman"/>
          <w:bCs/>
          <w:i/>
          <w:color w:val="000000"/>
        </w:rPr>
        <w:t xml:space="preserve">and only one </w:t>
      </w:r>
      <w:proofErr w:type="spellStart"/>
      <w:r w:rsidR="008F774A" w:rsidRPr="008F774A">
        <w:rPr>
          <w:rFonts w:ascii="Calibri" w:eastAsia="Times New Roman" w:hAnsi="Calibri" w:cs="Times New Roman"/>
          <w:bCs/>
          <w:i/>
          <w:color w:val="000000"/>
        </w:rPr>
        <w:t>codespace</w:t>
      </w:r>
      <w:proofErr w:type="spellEnd"/>
      <w:r w:rsidR="008F774A" w:rsidRPr="008F774A">
        <w:rPr>
          <w:rFonts w:ascii="Calibri" w:eastAsia="Times New Roman" w:hAnsi="Calibri" w:cs="Times New Roman"/>
          <w:bCs/>
          <w:i/>
          <w:color w:val="000000"/>
        </w:rPr>
        <w:t xml:space="preserve">, but a tag may transmit on more than one </w:t>
      </w:r>
      <w:proofErr w:type="spellStart"/>
      <w:r w:rsidR="008F774A" w:rsidRPr="008F774A">
        <w:rPr>
          <w:rFonts w:ascii="Calibri" w:eastAsia="Times New Roman" w:hAnsi="Calibri" w:cs="Times New Roman"/>
          <w:bCs/>
          <w:i/>
          <w:color w:val="000000"/>
        </w:rPr>
        <w:t>codespace</w:t>
      </w:r>
      <w:proofErr w:type="spellEnd"/>
      <w:r w:rsidR="008F774A" w:rsidRPr="008F774A">
        <w:rPr>
          <w:rFonts w:ascii="Calibri" w:eastAsia="Times New Roman" w:hAnsi="Calibri" w:cs="Times New Roman"/>
          <w:bCs/>
          <w:i/>
          <w:color w:val="000000"/>
        </w:rPr>
        <w:t xml:space="preserve">.  </w:t>
      </w:r>
      <w:r w:rsidRPr="008F774A">
        <w:rPr>
          <w:rFonts w:ascii="Calibri" w:eastAsia="Times New Roman" w:hAnsi="Calibri" w:cs="Times New Roman"/>
          <w:bCs/>
          <w:i/>
          <w:color w:val="000000"/>
        </w:rPr>
        <w:t xml:space="preserve">A “receiver </w:t>
      </w:r>
      <w:proofErr w:type="spellStart"/>
      <w:r w:rsidRPr="008F774A">
        <w:rPr>
          <w:rFonts w:ascii="Calibri" w:eastAsia="Times New Roman" w:hAnsi="Calibri" w:cs="Times New Roman"/>
          <w:bCs/>
          <w:i/>
          <w:color w:val="000000"/>
        </w:rPr>
        <w:t>codemap</w:t>
      </w:r>
      <w:proofErr w:type="spellEnd"/>
      <w:r w:rsidRPr="008F774A">
        <w:rPr>
          <w:rFonts w:ascii="Calibri" w:eastAsia="Times New Roman" w:hAnsi="Calibri" w:cs="Times New Roman"/>
          <w:bCs/>
          <w:i/>
          <w:color w:val="000000"/>
        </w:rPr>
        <w:t xml:space="preserve">” describes a list of tag </w:t>
      </w:r>
      <w:proofErr w:type="spellStart"/>
      <w:r w:rsidRPr="008F774A">
        <w:rPr>
          <w:rFonts w:ascii="Calibri" w:eastAsia="Times New Roman" w:hAnsi="Calibri" w:cs="Times New Roman"/>
          <w:bCs/>
          <w:i/>
          <w:color w:val="000000"/>
        </w:rPr>
        <w:t>codespaces</w:t>
      </w:r>
      <w:proofErr w:type="spellEnd"/>
      <w:r w:rsidRPr="008F774A">
        <w:rPr>
          <w:rFonts w:ascii="Calibri" w:eastAsia="Times New Roman" w:hAnsi="Calibri" w:cs="Times New Roman"/>
          <w:bCs/>
          <w:i/>
          <w:color w:val="000000"/>
        </w:rPr>
        <w:t xml:space="preserve"> for which a receiver listens, i.e. the </w:t>
      </w:r>
      <w:proofErr w:type="spellStart"/>
      <w:r w:rsidRPr="008F774A">
        <w:rPr>
          <w:rFonts w:ascii="Calibri" w:eastAsia="Times New Roman" w:hAnsi="Calibri" w:cs="Times New Roman"/>
          <w:bCs/>
          <w:i/>
          <w:color w:val="000000"/>
        </w:rPr>
        <w:t>codemap</w:t>
      </w:r>
      <w:proofErr w:type="spellEnd"/>
      <w:r w:rsidRPr="008F774A">
        <w:rPr>
          <w:rFonts w:ascii="Calibri" w:eastAsia="Times New Roman" w:hAnsi="Calibri" w:cs="Times New Roman"/>
          <w:bCs/>
          <w:i/>
          <w:color w:val="000000"/>
        </w:rPr>
        <w:t xml:space="preserve"> is </w:t>
      </w:r>
      <w:proofErr w:type="gramStart"/>
      <w:r w:rsidRPr="008F774A">
        <w:rPr>
          <w:rFonts w:ascii="Calibri" w:eastAsia="Times New Roman" w:hAnsi="Calibri" w:cs="Times New Roman"/>
          <w:bCs/>
          <w:i/>
          <w:color w:val="000000"/>
        </w:rPr>
        <w:t>a shorthand</w:t>
      </w:r>
      <w:proofErr w:type="gramEnd"/>
      <w:r w:rsidRPr="008F774A">
        <w:rPr>
          <w:rFonts w:ascii="Calibri" w:eastAsia="Times New Roman" w:hAnsi="Calibri" w:cs="Times New Roman"/>
          <w:bCs/>
          <w:i/>
          <w:color w:val="000000"/>
        </w:rPr>
        <w:t xml:space="preserve"> for that list.</w:t>
      </w:r>
    </w:p>
    <w:p w:rsidR="00F14E53" w:rsidRDefault="00F14E53" w:rsidP="00F14E53">
      <w:pPr>
        <w:spacing w:after="0" w:line="240" w:lineRule="auto"/>
        <w:rPr>
          <w:rFonts w:ascii="Calibri" w:eastAsia="Times New Roman" w:hAnsi="Calibri" w:cs="Times New Roman"/>
          <w:b/>
          <w:bCs/>
          <w:color w:val="000000"/>
        </w:rPr>
      </w:pPr>
    </w:p>
    <w:p w:rsidR="00F14E53" w:rsidRPr="00F14E53" w:rsidRDefault="00F14E53" w:rsidP="00F14E53">
      <w:pPr>
        <w:spacing w:after="0" w:line="240" w:lineRule="auto"/>
        <w:rPr>
          <w:rFonts w:ascii="Calibri" w:eastAsia="Times New Roman" w:hAnsi="Calibri" w:cs="Times New Roman"/>
          <w:b/>
          <w:bCs/>
          <w:color w:val="000000"/>
        </w:rPr>
      </w:pPr>
    </w:p>
    <w:tbl>
      <w:tblPr>
        <w:tblW w:w="1280" w:type="dxa"/>
        <w:tblInd w:w="93" w:type="dxa"/>
        <w:tblLook w:val="04A0"/>
      </w:tblPr>
      <w:tblGrid>
        <w:gridCol w:w="1280"/>
      </w:tblGrid>
      <w:tr w:rsidR="00F14E53" w:rsidRPr="00F14E53">
        <w:trPr>
          <w:trHeight w:val="300"/>
        </w:trPr>
        <w:tc>
          <w:tcPr>
            <w:tcW w:w="1280" w:type="dxa"/>
            <w:tcBorders>
              <w:top w:val="nil"/>
              <w:left w:val="nil"/>
              <w:bottom w:val="nil"/>
              <w:right w:val="nil"/>
            </w:tcBorders>
            <w:shd w:val="clear" w:color="auto" w:fill="auto"/>
            <w:noWrap/>
            <w:vAlign w:val="bottom"/>
          </w:tcPr>
          <w:p w:rsidR="00F14E53" w:rsidRPr="00F14E53" w:rsidRDefault="00F14E53" w:rsidP="00F14E53">
            <w:pPr>
              <w:spacing w:after="0" w:line="240" w:lineRule="auto"/>
              <w:rPr>
                <w:rFonts w:ascii="Calibri" w:eastAsia="Times New Roman" w:hAnsi="Calibri" w:cs="Times New Roman"/>
                <w:b/>
                <w:bCs/>
                <w:color w:val="000000"/>
              </w:rPr>
            </w:pPr>
            <w:r w:rsidRPr="00F14E53">
              <w:rPr>
                <w:rFonts w:ascii="Calibri" w:eastAsia="Times New Roman" w:hAnsi="Calibri" w:cs="Times New Roman"/>
                <w:b/>
                <w:bCs/>
                <w:color w:val="000000"/>
              </w:rPr>
              <w:t xml:space="preserve">Tag </w:t>
            </w:r>
            <w:proofErr w:type="spellStart"/>
            <w:r w:rsidRPr="00F14E53">
              <w:rPr>
                <w:rFonts w:ascii="Calibri" w:eastAsia="Times New Roman" w:hAnsi="Calibri" w:cs="Times New Roman"/>
                <w:b/>
                <w:bCs/>
                <w:color w:val="000000"/>
              </w:rPr>
              <w:t>codespace</w:t>
            </w:r>
            <w:proofErr w:type="spellEnd"/>
          </w:p>
        </w:tc>
      </w:tr>
      <w:tr w:rsidR="00F14E53" w:rsidRPr="00F14E53">
        <w:trPr>
          <w:trHeight w:val="300"/>
        </w:trPr>
        <w:tc>
          <w:tcPr>
            <w:tcW w:w="1280" w:type="dxa"/>
            <w:tcBorders>
              <w:top w:val="nil"/>
              <w:left w:val="nil"/>
              <w:bottom w:val="nil"/>
              <w:right w:val="nil"/>
            </w:tcBorders>
            <w:shd w:val="clear" w:color="auto" w:fill="auto"/>
            <w:noWrap/>
            <w:vAlign w:val="bottom"/>
          </w:tcPr>
          <w:p w:rsidR="00F14E53" w:rsidRPr="00F14E53" w:rsidRDefault="00F14E53" w:rsidP="00F14E53">
            <w:pPr>
              <w:spacing w:after="0" w:line="240" w:lineRule="auto"/>
              <w:jc w:val="center"/>
              <w:rPr>
                <w:rFonts w:ascii="Calibri" w:eastAsia="Times New Roman" w:hAnsi="Calibri" w:cs="Times New Roman"/>
                <w:color w:val="000000"/>
              </w:rPr>
            </w:pPr>
            <w:r w:rsidRPr="00F14E53">
              <w:rPr>
                <w:rFonts w:ascii="Calibri" w:eastAsia="Times New Roman" w:hAnsi="Calibri" w:cs="Times New Roman"/>
                <w:color w:val="000000"/>
              </w:rPr>
              <w:t>A69-1005</w:t>
            </w:r>
          </w:p>
        </w:tc>
      </w:tr>
      <w:tr w:rsidR="00F14E53" w:rsidRPr="00F14E53">
        <w:trPr>
          <w:trHeight w:val="300"/>
        </w:trPr>
        <w:tc>
          <w:tcPr>
            <w:tcW w:w="1280" w:type="dxa"/>
            <w:tcBorders>
              <w:top w:val="nil"/>
              <w:left w:val="nil"/>
              <w:bottom w:val="nil"/>
              <w:right w:val="nil"/>
            </w:tcBorders>
            <w:shd w:val="clear" w:color="auto" w:fill="auto"/>
            <w:noWrap/>
            <w:vAlign w:val="bottom"/>
          </w:tcPr>
          <w:p w:rsidR="00F14E53" w:rsidRPr="00F14E53" w:rsidRDefault="00F14E53" w:rsidP="00F14E53">
            <w:pPr>
              <w:spacing w:after="0" w:line="240" w:lineRule="auto"/>
              <w:jc w:val="center"/>
              <w:rPr>
                <w:rFonts w:ascii="Calibri" w:eastAsia="Times New Roman" w:hAnsi="Calibri" w:cs="Times New Roman"/>
                <w:color w:val="000000"/>
              </w:rPr>
            </w:pPr>
            <w:r w:rsidRPr="00F14E53">
              <w:rPr>
                <w:rFonts w:ascii="Calibri" w:eastAsia="Times New Roman" w:hAnsi="Calibri" w:cs="Times New Roman"/>
                <w:color w:val="000000"/>
              </w:rPr>
              <w:t>A69-1008</w:t>
            </w:r>
          </w:p>
        </w:tc>
      </w:tr>
      <w:tr w:rsidR="00F14E53" w:rsidRPr="00F14E53">
        <w:trPr>
          <w:trHeight w:val="300"/>
        </w:trPr>
        <w:tc>
          <w:tcPr>
            <w:tcW w:w="1280" w:type="dxa"/>
            <w:tcBorders>
              <w:top w:val="nil"/>
              <w:left w:val="nil"/>
              <w:bottom w:val="nil"/>
              <w:right w:val="nil"/>
            </w:tcBorders>
            <w:shd w:val="clear" w:color="auto" w:fill="auto"/>
            <w:noWrap/>
            <w:vAlign w:val="bottom"/>
          </w:tcPr>
          <w:p w:rsidR="00F14E53" w:rsidRPr="00F14E53" w:rsidRDefault="00F14E53" w:rsidP="00F14E53">
            <w:pPr>
              <w:spacing w:after="0" w:line="240" w:lineRule="auto"/>
              <w:jc w:val="center"/>
              <w:rPr>
                <w:rFonts w:ascii="Calibri" w:eastAsia="Times New Roman" w:hAnsi="Calibri" w:cs="Times New Roman"/>
                <w:color w:val="000000"/>
              </w:rPr>
            </w:pPr>
            <w:r w:rsidRPr="00F14E53">
              <w:rPr>
                <w:rFonts w:ascii="Calibri" w:eastAsia="Times New Roman" w:hAnsi="Calibri" w:cs="Times New Roman"/>
                <w:color w:val="000000"/>
              </w:rPr>
              <w:t>A69-1105</w:t>
            </w:r>
          </w:p>
        </w:tc>
      </w:tr>
      <w:tr w:rsidR="00F14E53" w:rsidRPr="00F14E53">
        <w:trPr>
          <w:trHeight w:val="300"/>
        </w:trPr>
        <w:tc>
          <w:tcPr>
            <w:tcW w:w="1280" w:type="dxa"/>
            <w:tcBorders>
              <w:top w:val="nil"/>
              <w:left w:val="nil"/>
              <w:bottom w:val="nil"/>
              <w:right w:val="nil"/>
            </w:tcBorders>
            <w:shd w:val="clear" w:color="auto" w:fill="auto"/>
            <w:noWrap/>
            <w:vAlign w:val="bottom"/>
          </w:tcPr>
          <w:p w:rsidR="00F14E53" w:rsidRPr="00F14E53" w:rsidRDefault="00F14E53" w:rsidP="00F14E53">
            <w:pPr>
              <w:spacing w:after="0" w:line="240" w:lineRule="auto"/>
              <w:jc w:val="center"/>
              <w:rPr>
                <w:rFonts w:ascii="Calibri" w:eastAsia="Times New Roman" w:hAnsi="Calibri" w:cs="Times New Roman"/>
                <w:color w:val="000000"/>
              </w:rPr>
            </w:pPr>
            <w:r w:rsidRPr="00F14E53">
              <w:rPr>
                <w:rFonts w:ascii="Calibri" w:eastAsia="Times New Roman" w:hAnsi="Calibri" w:cs="Times New Roman"/>
                <w:color w:val="000000"/>
              </w:rPr>
              <w:t>A69-1107</w:t>
            </w:r>
          </w:p>
        </w:tc>
      </w:tr>
      <w:tr w:rsidR="00F14E53" w:rsidRPr="00F14E53">
        <w:trPr>
          <w:trHeight w:val="300"/>
        </w:trPr>
        <w:tc>
          <w:tcPr>
            <w:tcW w:w="1280" w:type="dxa"/>
            <w:tcBorders>
              <w:top w:val="nil"/>
              <w:left w:val="nil"/>
              <w:bottom w:val="nil"/>
              <w:right w:val="nil"/>
            </w:tcBorders>
            <w:shd w:val="clear" w:color="auto" w:fill="auto"/>
            <w:noWrap/>
            <w:vAlign w:val="bottom"/>
          </w:tcPr>
          <w:p w:rsidR="00F14E53" w:rsidRPr="00F14E53" w:rsidRDefault="00F14E53" w:rsidP="00F14E53">
            <w:pPr>
              <w:spacing w:after="0" w:line="240" w:lineRule="auto"/>
              <w:jc w:val="center"/>
              <w:rPr>
                <w:rFonts w:ascii="Calibri" w:eastAsia="Times New Roman" w:hAnsi="Calibri" w:cs="Times New Roman"/>
                <w:color w:val="000000"/>
              </w:rPr>
            </w:pPr>
            <w:r w:rsidRPr="00F14E53">
              <w:rPr>
                <w:rFonts w:ascii="Calibri" w:eastAsia="Times New Roman" w:hAnsi="Calibri" w:cs="Times New Roman"/>
                <w:color w:val="000000"/>
              </w:rPr>
              <w:t>A69-1204</w:t>
            </w:r>
          </w:p>
        </w:tc>
      </w:tr>
      <w:tr w:rsidR="00F14E53" w:rsidRPr="00F14E53">
        <w:trPr>
          <w:trHeight w:val="300"/>
        </w:trPr>
        <w:tc>
          <w:tcPr>
            <w:tcW w:w="1280" w:type="dxa"/>
            <w:tcBorders>
              <w:top w:val="nil"/>
              <w:left w:val="nil"/>
              <w:bottom w:val="nil"/>
              <w:right w:val="nil"/>
            </w:tcBorders>
            <w:shd w:val="clear" w:color="auto" w:fill="auto"/>
            <w:noWrap/>
            <w:vAlign w:val="bottom"/>
          </w:tcPr>
          <w:p w:rsidR="00F14E53" w:rsidRPr="00F14E53" w:rsidRDefault="00F14E53" w:rsidP="00F14E53">
            <w:pPr>
              <w:spacing w:after="0" w:line="240" w:lineRule="auto"/>
              <w:jc w:val="center"/>
              <w:rPr>
                <w:rFonts w:ascii="Calibri" w:eastAsia="Times New Roman" w:hAnsi="Calibri" w:cs="Times New Roman"/>
                <w:color w:val="000000"/>
              </w:rPr>
            </w:pPr>
            <w:r w:rsidRPr="00F14E53">
              <w:rPr>
                <w:rFonts w:ascii="Calibri" w:eastAsia="Times New Roman" w:hAnsi="Calibri" w:cs="Times New Roman"/>
                <w:color w:val="000000"/>
              </w:rPr>
              <w:t>A69-1206</w:t>
            </w:r>
          </w:p>
        </w:tc>
      </w:tr>
      <w:tr w:rsidR="00F14E53" w:rsidRPr="00F14E53">
        <w:trPr>
          <w:trHeight w:val="300"/>
        </w:trPr>
        <w:tc>
          <w:tcPr>
            <w:tcW w:w="1280" w:type="dxa"/>
            <w:tcBorders>
              <w:top w:val="nil"/>
              <w:left w:val="nil"/>
              <w:bottom w:val="nil"/>
              <w:right w:val="nil"/>
            </w:tcBorders>
            <w:shd w:val="clear" w:color="auto" w:fill="auto"/>
            <w:noWrap/>
            <w:vAlign w:val="bottom"/>
          </w:tcPr>
          <w:p w:rsidR="00F14E53" w:rsidRPr="00F14E53" w:rsidRDefault="00F14E53" w:rsidP="00F14E53">
            <w:pPr>
              <w:spacing w:after="0" w:line="240" w:lineRule="auto"/>
              <w:jc w:val="center"/>
              <w:rPr>
                <w:rFonts w:ascii="Calibri" w:eastAsia="Times New Roman" w:hAnsi="Calibri" w:cs="Times New Roman"/>
                <w:color w:val="000000"/>
              </w:rPr>
            </w:pPr>
            <w:r w:rsidRPr="00F14E53">
              <w:rPr>
                <w:rFonts w:ascii="Calibri" w:eastAsia="Times New Roman" w:hAnsi="Calibri" w:cs="Times New Roman"/>
                <w:color w:val="000000"/>
              </w:rPr>
              <w:t>A69-1303</w:t>
            </w:r>
          </w:p>
        </w:tc>
      </w:tr>
      <w:tr w:rsidR="00F14E53" w:rsidRPr="00F14E53">
        <w:trPr>
          <w:trHeight w:val="300"/>
        </w:trPr>
        <w:tc>
          <w:tcPr>
            <w:tcW w:w="1280" w:type="dxa"/>
            <w:tcBorders>
              <w:top w:val="nil"/>
              <w:left w:val="nil"/>
              <w:bottom w:val="nil"/>
              <w:right w:val="nil"/>
            </w:tcBorders>
            <w:shd w:val="clear" w:color="auto" w:fill="auto"/>
            <w:noWrap/>
            <w:vAlign w:val="bottom"/>
          </w:tcPr>
          <w:p w:rsidR="00F14E53" w:rsidRPr="00F14E53" w:rsidRDefault="00F14E53" w:rsidP="00F14E53">
            <w:pPr>
              <w:spacing w:after="0" w:line="240" w:lineRule="auto"/>
              <w:jc w:val="center"/>
              <w:rPr>
                <w:rFonts w:ascii="Calibri" w:eastAsia="Times New Roman" w:hAnsi="Calibri" w:cs="Times New Roman"/>
                <w:color w:val="000000"/>
              </w:rPr>
            </w:pPr>
            <w:r w:rsidRPr="00F14E53">
              <w:rPr>
                <w:rFonts w:ascii="Calibri" w:eastAsia="Times New Roman" w:hAnsi="Calibri" w:cs="Times New Roman"/>
                <w:color w:val="000000"/>
              </w:rPr>
              <w:t>A69-1304</w:t>
            </w:r>
          </w:p>
        </w:tc>
      </w:tr>
      <w:tr w:rsidR="00F14E53" w:rsidRPr="00F14E53">
        <w:trPr>
          <w:trHeight w:val="300"/>
        </w:trPr>
        <w:tc>
          <w:tcPr>
            <w:tcW w:w="1280" w:type="dxa"/>
            <w:tcBorders>
              <w:top w:val="nil"/>
              <w:left w:val="nil"/>
              <w:bottom w:val="nil"/>
              <w:right w:val="nil"/>
            </w:tcBorders>
            <w:shd w:val="clear" w:color="auto" w:fill="auto"/>
            <w:noWrap/>
            <w:vAlign w:val="bottom"/>
          </w:tcPr>
          <w:p w:rsidR="00F14E53" w:rsidRPr="00F14E53" w:rsidRDefault="00F14E53" w:rsidP="00F14E53">
            <w:pPr>
              <w:spacing w:after="0" w:line="240" w:lineRule="auto"/>
              <w:jc w:val="center"/>
              <w:rPr>
                <w:rFonts w:ascii="Calibri" w:eastAsia="Times New Roman" w:hAnsi="Calibri" w:cs="Times New Roman"/>
                <w:color w:val="000000"/>
              </w:rPr>
            </w:pPr>
            <w:r w:rsidRPr="00F14E53">
              <w:rPr>
                <w:rFonts w:ascii="Calibri" w:eastAsia="Times New Roman" w:hAnsi="Calibri" w:cs="Times New Roman"/>
                <w:color w:val="000000"/>
              </w:rPr>
              <w:t>A69-1601</w:t>
            </w:r>
          </w:p>
        </w:tc>
      </w:tr>
      <w:tr w:rsidR="00F14E53" w:rsidRPr="00F14E53">
        <w:trPr>
          <w:trHeight w:val="300"/>
        </w:trPr>
        <w:tc>
          <w:tcPr>
            <w:tcW w:w="1280" w:type="dxa"/>
            <w:tcBorders>
              <w:top w:val="nil"/>
              <w:left w:val="nil"/>
              <w:bottom w:val="nil"/>
              <w:right w:val="nil"/>
            </w:tcBorders>
            <w:shd w:val="clear" w:color="auto" w:fill="auto"/>
            <w:noWrap/>
            <w:vAlign w:val="bottom"/>
          </w:tcPr>
          <w:p w:rsidR="00F14E53" w:rsidRPr="00F14E53" w:rsidRDefault="00F14E53" w:rsidP="00F14E53">
            <w:pPr>
              <w:spacing w:after="0" w:line="240" w:lineRule="auto"/>
              <w:jc w:val="center"/>
              <w:rPr>
                <w:rFonts w:ascii="Calibri" w:eastAsia="Times New Roman" w:hAnsi="Calibri" w:cs="Times New Roman"/>
                <w:color w:val="000000"/>
              </w:rPr>
            </w:pPr>
            <w:r w:rsidRPr="00F14E53">
              <w:rPr>
                <w:rFonts w:ascii="Calibri" w:eastAsia="Times New Roman" w:hAnsi="Calibri" w:cs="Times New Roman"/>
                <w:color w:val="000000"/>
              </w:rPr>
              <w:t>A69-9001</w:t>
            </w:r>
          </w:p>
        </w:tc>
      </w:tr>
      <w:tr w:rsidR="00F14E53" w:rsidRPr="00F14E53">
        <w:trPr>
          <w:trHeight w:val="300"/>
        </w:trPr>
        <w:tc>
          <w:tcPr>
            <w:tcW w:w="1280" w:type="dxa"/>
            <w:tcBorders>
              <w:top w:val="nil"/>
              <w:left w:val="nil"/>
              <w:bottom w:val="nil"/>
              <w:right w:val="nil"/>
            </w:tcBorders>
            <w:shd w:val="clear" w:color="auto" w:fill="auto"/>
            <w:noWrap/>
            <w:vAlign w:val="bottom"/>
          </w:tcPr>
          <w:p w:rsidR="00F14E53" w:rsidRPr="00F14E53" w:rsidRDefault="00F14E53" w:rsidP="00F14E53">
            <w:pPr>
              <w:spacing w:after="0" w:line="240" w:lineRule="auto"/>
              <w:jc w:val="center"/>
              <w:rPr>
                <w:rFonts w:ascii="Calibri" w:eastAsia="Times New Roman" w:hAnsi="Calibri" w:cs="Times New Roman"/>
                <w:color w:val="000000"/>
              </w:rPr>
            </w:pPr>
            <w:r w:rsidRPr="00F14E53">
              <w:rPr>
                <w:rFonts w:ascii="Calibri" w:eastAsia="Times New Roman" w:hAnsi="Calibri" w:cs="Times New Roman"/>
                <w:color w:val="000000"/>
              </w:rPr>
              <w:t>A69-9002</w:t>
            </w:r>
          </w:p>
        </w:tc>
      </w:tr>
      <w:tr w:rsidR="00F14E53" w:rsidRPr="00F14E53">
        <w:trPr>
          <w:trHeight w:val="300"/>
        </w:trPr>
        <w:tc>
          <w:tcPr>
            <w:tcW w:w="1280" w:type="dxa"/>
            <w:tcBorders>
              <w:top w:val="nil"/>
              <w:left w:val="nil"/>
              <w:bottom w:val="nil"/>
              <w:right w:val="nil"/>
            </w:tcBorders>
            <w:shd w:val="clear" w:color="auto" w:fill="auto"/>
            <w:noWrap/>
            <w:vAlign w:val="bottom"/>
          </w:tcPr>
          <w:p w:rsidR="00F14E53" w:rsidRPr="00F14E53" w:rsidRDefault="00F14E53" w:rsidP="00F14E53">
            <w:pPr>
              <w:spacing w:after="0" w:line="240" w:lineRule="auto"/>
              <w:jc w:val="center"/>
              <w:rPr>
                <w:rFonts w:ascii="Calibri" w:eastAsia="Times New Roman" w:hAnsi="Calibri" w:cs="Times New Roman"/>
                <w:color w:val="000000"/>
              </w:rPr>
            </w:pPr>
            <w:r w:rsidRPr="00F14E53">
              <w:rPr>
                <w:rFonts w:ascii="Calibri" w:eastAsia="Times New Roman" w:hAnsi="Calibri" w:cs="Times New Roman"/>
                <w:color w:val="000000"/>
              </w:rPr>
              <w:t>A69-9003</w:t>
            </w:r>
          </w:p>
        </w:tc>
      </w:tr>
      <w:tr w:rsidR="00F14E53" w:rsidRPr="00F14E53">
        <w:trPr>
          <w:trHeight w:val="300"/>
        </w:trPr>
        <w:tc>
          <w:tcPr>
            <w:tcW w:w="1280" w:type="dxa"/>
            <w:tcBorders>
              <w:top w:val="nil"/>
              <w:left w:val="nil"/>
              <w:bottom w:val="nil"/>
              <w:right w:val="nil"/>
            </w:tcBorders>
            <w:shd w:val="clear" w:color="auto" w:fill="auto"/>
            <w:noWrap/>
            <w:vAlign w:val="bottom"/>
          </w:tcPr>
          <w:p w:rsidR="00F14E53" w:rsidRPr="00F14E53" w:rsidRDefault="00F14E53" w:rsidP="00F14E53">
            <w:pPr>
              <w:spacing w:after="0" w:line="240" w:lineRule="auto"/>
              <w:jc w:val="center"/>
              <w:rPr>
                <w:rFonts w:ascii="Calibri" w:eastAsia="Times New Roman" w:hAnsi="Calibri" w:cs="Times New Roman"/>
                <w:color w:val="000000"/>
              </w:rPr>
            </w:pPr>
            <w:r w:rsidRPr="00F14E53">
              <w:rPr>
                <w:rFonts w:ascii="Calibri" w:eastAsia="Times New Roman" w:hAnsi="Calibri" w:cs="Times New Roman"/>
                <w:color w:val="000000"/>
              </w:rPr>
              <w:t>A69-9004</w:t>
            </w:r>
          </w:p>
        </w:tc>
      </w:tr>
      <w:tr w:rsidR="00F14E53" w:rsidRPr="00F14E53">
        <w:trPr>
          <w:trHeight w:val="300"/>
        </w:trPr>
        <w:tc>
          <w:tcPr>
            <w:tcW w:w="1280" w:type="dxa"/>
            <w:tcBorders>
              <w:top w:val="nil"/>
              <w:left w:val="nil"/>
              <w:bottom w:val="nil"/>
              <w:right w:val="nil"/>
            </w:tcBorders>
            <w:shd w:val="clear" w:color="auto" w:fill="auto"/>
            <w:noWrap/>
            <w:vAlign w:val="bottom"/>
          </w:tcPr>
          <w:p w:rsidR="00F14E53" w:rsidRPr="00F14E53" w:rsidRDefault="00F14E53" w:rsidP="00F14E53">
            <w:pPr>
              <w:spacing w:after="0" w:line="240" w:lineRule="auto"/>
              <w:jc w:val="center"/>
              <w:rPr>
                <w:rFonts w:ascii="Calibri" w:eastAsia="Times New Roman" w:hAnsi="Calibri" w:cs="Times New Roman"/>
                <w:color w:val="000000"/>
              </w:rPr>
            </w:pPr>
            <w:r w:rsidRPr="00F14E53">
              <w:rPr>
                <w:rFonts w:ascii="Calibri" w:eastAsia="Times New Roman" w:hAnsi="Calibri" w:cs="Times New Roman"/>
                <w:color w:val="000000"/>
              </w:rPr>
              <w:t>A69-9005</w:t>
            </w:r>
          </w:p>
        </w:tc>
      </w:tr>
      <w:tr w:rsidR="00F14E53" w:rsidRPr="00F14E53">
        <w:trPr>
          <w:trHeight w:val="300"/>
        </w:trPr>
        <w:tc>
          <w:tcPr>
            <w:tcW w:w="1280" w:type="dxa"/>
            <w:tcBorders>
              <w:top w:val="nil"/>
              <w:left w:val="nil"/>
              <w:bottom w:val="nil"/>
              <w:right w:val="nil"/>
            </w:tcBorders>
            <w:shd w:val="clear" w:color="auto" w:fill="auto"/>
            <w:noWrap/>
            <w:vAlign w:val="bottom"/>
          </w:tcPr>
          <w:p w:rsidR="00F14E53" w:rsidRPr="00F14E53" w:rsidRDefault="00F14E53" w:rsidP="00F14E53">
            <w:pPr>
              <w:spacing w:after="0" w:line="240" w:lineRule="auto"/>
              <w:jc w:val="center"/>
              <w:rPr>
                <w:rFonts w:ascii="Calibri" w:eastAsia="Times New Roman" w:hAnsi="Calibri" w:cs="Times New Roman"/>
                <w:color w:val="000000"/>
              </w:rPr>
            </w:pPr>
            <w:r w:rsidRPr="00F14E53">
              <w:rPr>
                <w:rFonts w:ascii="Calibri" w:eastAsia="Times New Roman" w:hAnsi="Calibri" w:cs="Times New Roman"/>
                <w:color w:val="000000"/>
              </w:rPr>
              <w:t>A81-1008</w:t>
            </w:r>
          </w:p>
        </w:tc>
      </w:tr>
      <w:tr w:rsidR="00F14E53" w:rsidRPr="00F14E53">
        <w:trPr>
          <w:trHeight w:val="300"/>
        </w:trPr>
        <w:tc>
          <w:tcPr>
            <w:tcW w:w="1280" w:type="dxa"/>
            <w:tcBorders>
              <w:top w:val="nil"/>
              <w:left w:val="nil"/>
              <w:bottom w:val="nil"/>
              <w:right w:val="nil"/>
            </w:tcBorders>
            <w:shd w:val="clear" w:color="auto" w:fill="auto"/>
            <w:noWrap/>
            <w:vAlign w:val="bottom"/>
          </w:tcPr>
          <w:p w:rsidR="00F14E53" w:rsidRPr="00F14E53" w:rsidRDefault="00F14E53" w:rsidP="00F14E53">
            <w:pPr>
              <w:spacing w:after="0" w:line="240" w:lineRule="auto"/>
              <w:jc w:val="center"/>
              <w:rPr>
                <w:rFonts w:ascii="Calibri" w:eastAsia="Times New Roman" w:hAnsi="Calibri" w:cs="Times New Roman"/>
                <w:color w:val="000000"/>
              </w:rPr>
            </w:pPr>
            <w:r w:rsidRPr="00F14E53">
              <w:rPr>
                <w:rFonts w:ascii="Calibri" w:eastAsia="Times New Roman" w:hAnsi="Calibri" w:cs="Times New Roman"/>
                <w:color w:val="000000"/>
              </w:rPr>
              <w:t>A81-1105</w:t>
            </w:r>
          </w:p>
        </w:tc>
      </w:tr>
      <w:tr w:rsidR="00F14E53" w:rsidRPr="00F14E53">
        <w:trPr>
          <w:trHeight w:val="300"/>
        </w:trPr>
        <w:tc>
          <w:tcPr>
            <w:tcW w:w="1280" w:type="dxa"/>
            <w:tcBorders>
              <w:top w:val="nil"/>
              <w:left w:val="nil"/>
              <w:bottom w:val="nil"/>
              <w:right w:val="nil"/>
            </w:tcBorders>
            <w:shd w:val="clear" w:color="auto" w:fill="auto"/>
            <w:noWrap/>
            <w:vAlign w:val="bottom"/>
          </w:tcPr>
          <w:p w:rsidR="00F14E53" w:rsidRPr="00F14E53" w:rsidRDefault="00F14E53" w:rsidP="00F14E53">
            <w:pPr>
              <w:spacing w:after="0" w:line="240" w:lineRule="auto"/>
              <w:jc w:val="center"/>
              <w:rPr>
                <w:rFonts w:ascii="Calibri" w:eastAsia="Times New Roman" w:hAnsi="Calibri" w:cs="Times New Roman"/>
                <w:color w:val="000000"/>
              </w:rPr>
            </w:pPr>
            <w:r w:rsidRPr="00F14E53">
              <w:rPr>
                <w:rFonts w:ascii="Calibri" w:eastAsia="Times New Roman" w:hAnsi="Calibri" w:cs="Times New Roman"/>
                <w:color w:val="000000"/>
              </w:rPr>
              <w:t>A81-1204</w:t>
            </w:r>
          </w:p>
        </w:tc>
      </w:tr>
      <w:tr w:rsidR="00F14E53" w:rsidRPr="00F14E53">
        <w:trPr>
          <w:trHeight w:val="300"/>
        </w:trPr>
        <w:tc>
          <w:tcPr>
            <w:tcW w:w="1280" w:type="dxa"/>
            <w:tcBorders>
              <w:top w:val="nil"/>
              <w:left w:val="nil"/>
              <w:bottom w:val="nil"/>
              <w:right w:val="nil"/>
            </w:tcBorders>
            <w:shd w:val="clear" w:color="auto" w:fill="auto"/>
            <w:noWrap/>
            <w:vAlign w:val="bottom"/>
          </w:tcPr>
          <w:p w:rsidR="00F14E53" w:rsidRPr="00F14E53" w:rsidRDefault="00F14E53" w:rsidP="00F14E53">
            <w:pPr>
              <w:spacing w:after="0" w:line="240" w:lineRule="auto"/>
              <w:jc w:val="center"/>
              <w:rPr>
                <w:rFonts w:ascii="Calibri" w:eastAsia="Times New Roman" w:hAnsi="Calibri" w:cs="Times New Roman"/>
                <w:color w:val="000000"/>
              </w:rPr>
            </w:pPr>
            <w:r w:rsidRPr="00F14E53">
              <w:rPr>
                <w:rFonts w:ascii="Calibri" w:eastAsia="Times New Roman" w:hAnsi="Calibri" w:cs="Times New Roman"/>
                <w:color w:val="000000"/>
              </w:rPr>
              <w:t>A81-1206</w:t>
            </w:r>
          </w:p>
        </w:tc>
      </w:tr>
      <w:tr w:rsidR="00F14E53" w:rsidRPr="00F14E53">
        <w:trPr>
          <w:trHeight w:val="300"/>
        </w:trPr>
        <w:tc>
          <w:tcPr>
            <w:tcW w:w="1280" w:type="dxa"/>
            <w:tcBorders>
              <w:top w:val="nil"/>
              <w:left w:val="nil"/>
              <w:bottom w:val="nil"/>
              <w:right w:val="nil"/>
            </w:tcBorders>
            <w:shd w:val="clear" w:color="auto" w:fill="auto"/>
            <w:noWrap/>
            <w:vAlign w:val="bottom"/>
          </w:tcPr>
          <w:p w:rsidR="00F14E53" w:rsidRPr="00F14E53" w:rsidRDefault="00F14E53" w:rsidP="00F14E53">
            <w:pPr>
              <w:spacing w:after="0" w:line="240" w:lineRule="auto"/>
              <w:jc w:val="center"/>
              <w:rPr>
                <w:rFonts w:ascii="Calibri" w:eastAsia="Times New Roman" w:hAnsi="Calibri" w:cs="Times New Roman"/>
                <w:color w:val="000000"/>
              </w:rPr>
            </w:pPr>
            <w:r w:rsidRPr="00F14E53">
              <w:rPr>
                <w:rFonts w:ascii="Calibri" w:eastAsia="Times New Roman" w:hAnsi="Calibri" w:cs="Times New Roman"/>
                <w:color w:val="000000"/>
              </w:rPr>
              <w:t>A81-1303</w:t>
            </w:r>
          </w:p>
        </w:tc>
      </w:tr>
      <w:tr w:rsidR="00F14E53" w:rsidRPr="00F14E53">
        <w:trPr>
          <w:trHeight w:val="300"/>
        </w:trPr>
        <w:tc>
          <w:tcPr>
            <w:tcW w:w="1280" w:type="dxa"/>
            <w:tcBorders>
              <w:top w:val="nil"/>
              <w:left w:val="nil"/>
              <w:bottom w:val="nil"/>
              <w:right w:val="nil"/>
            </w:tcBorders>
            <w:shd w:val="clear" w:color="auto" w:fill="auto"/>
            <w:noWrap/>
            <w:vAlign w:val="bottom"/>
          </w:tcPr>
          <w:p w:rsidR="00F14E53" w:rsidRPr="00F14E53" w:rsidRDefault="00F14E53" w:rsidP="00F14E53">
            <w:pPr>
              <w:spacing w:after="0" w:line="240" w:lineRule="auto"/>
              <w:jc w:val="center"/>
              <w:rPr>
                <w:rFonts w:ascii="Calibri" w:eastAsia="Times New Roman" w:hAnsi="Calibri" w:cs="Times New Roman"/>
                <w:color w:val="000000"/>
              </w:rPr>
            </w:pPr>
            <w:r w:rsidRPr="00F14E53">
              <w:rPr>
                <w:rFonts w:ascii="Calibri" w:eastAsia="Times New Roman" w:hAnsi="Calibri" w:cs="Times New Roman"/>
                <w:color w:val="000000"/>
              </w:rPr>
              <w:t>A180-1701</w:t>
            </w:r>
          </w:p>
        </w:tc>
      </w:tr>
      <w:tr w:rsidR="00F14E53" w:rsidRPr="00F14E53">
        <w:trPr>
          <w:trHeight w:val="300"/>
        </w:trPr>
        <w:tc>
          <w:tcPr>
            <w:tcW w:w="1280" w:type="dxa"/>
            <w:tcBorders>
              <w:top w:val="nil"/>
              <w:left w:val="nil"/>
              <w:bottom w:val="nil"/>
              <w:right w:val="nil"/>
            </w:tcBorders>
            <w:shd w:val="clear" w:color="auto" w:fill="auto"/>
            <w:noWrap/>
            <w:vAlign w:val="bottom"/>
          </w:tcPr>
          <w:p w:rsidR="00F14E53" w:rsidRPr="00F14E53" w:rsidRDefault="00F14E53" w:rsidP="00F14E53">
            <w:pPr>
              <w:spacing w:after="0" w:line="240" w:lineRule="auto"/>
              <w:jc w:val="center"/>
              <w:rPr>
                <w:rFonts w:ascii="Calibri" w:eastAsia="Times New Roman" w:hAnsi="Calibri" w:cs="Times New Roman"/>
                <w:color w:val="000000"/>
              </w:rPr>
            </w:pPr>
            <w:r w:rsidRPr="00F14E53">
              <w:rPr>
                <w:rFonts w:ascii="Calibri" w:eastAsia="Times New Roman" w:hAnsi="Calibri" w:cs="Times New Roman"/>
                <w:color w:val="000000"/>
              </w:rPr>
              <w:t>A180-1702</w:t>
            </w:r>
          </w:p>
        </w:tc>
      </w:tr>
    </w:tbl>
    <w:p w:rsidR="00F14E53" w:rsidRDefault="00F14E53"/>
    <w:tbl>
      <w:tblPr>
        <w:tblW w:w="1280" w:type="dxa"/>
        <w:tblInd w:w="93" w:type="dxa"/>
        <w:tblLook w:val="04A0"/>
      </w:tblPr>
      <w:tblGrid>
        <w:gridCol w:w="1280"/>
      </w:tblGrid>
      <w:tr w:rsidR="008F774A" w:rsidRPr="008F774A">
        <w:trPr>
          <w:trHeight w:val="300"/>
        </w:trPr>
        <w:tc>
          <w:tcPr>
            <w:tcW w:w="1280" w:type="dxa"/>
            <w:tcBorders>
              <w:top w:val="nil"/>
              <w:left w:val="nil"/>
              <w:bottom w:val="nil"/>
              <w:right w:val="nil"/>
            </w:tcBorders>
            <w:shd w:val="clear" w:color="auto" w:fill="auto"/>
            <w:noWrap/>
            <w:vAlign w:val="bottom"/>
          </w:tcPr>
          <w:p w:rsidR="008F774A" w:rsidRPr="008F774A" w:rsidRDefault="008F774A" w:rsidP="008F774A">
            <w:pPr>
              <w:spacing w:after="0" w:line="240" w:lineRule="auto"/>
              <w:rPr>
                <w:rFonts w:ascii="Calibri" w:eastAsia="Times New Roman" w:hAnsi="Calibri" w:cs="Times New Roman"/>
                <w:b/>
                <w:bCs/>
                <w:color w:val="000000"/>
              </w:rPr>
            </w:pPr>
            <w:r w:rsidRPr="008F774A">
              <w:rPr>
                <w:rFonts w:ascii="Calibri" w:eastAsia="Times New Roman" w:hAnsi="Calibri" w:cs="Times New Roman"/>
                <w:b/>
                <w:bCs/>
                <w:color w:val="000000"/>
              </w:rPr>
              <w:t xml:space="preserve">Receiver </w:t>
            </w:r>
            <w:proofErr w:type="spellStart"/>
            <w:r w:rsidRPr="008F774A">
              <w:rPr>
                <w:rFonts w:ascii="Calibri" w:eastAsia="Times New Roman" w:hAnsi="Calibri" w:cs="Times New Roman"/>
                <w:b/>
                <w:bCs/>
                <w:color w:val="000000"/>
              </w:rPr>
              <w:t>codemap</w:t>
            </w:r>
            <w:proofErr w:type="spellEnd"/>
          </w:p>
        </w:tc>
      </w:tr>
      <w:tr w:rsidR="008F774A" w:rsidRPr="008F774A">
        <w:trPr>
          <w:trHeight w:val="300"/>
        </w:trPr>
        <w:tc>
          <w:tcPr>
            <w:tcW w:w="1280" w:type="dxa"/>
            <w:tcBorders>
              <w:top w:val="nil"/>
              <w:left w:val="nil"/>
              <w:bottom w:val="nil"/>
              <w:right w:val="nil"/>
            </w:tcBorders>
            <w:shd w:val="clear" w:color="auto" w:fill="auto"/>
            <w:noWrap/>
            <w:vAlign w:val="bottom"/>
          </w:tcPr>
          <w:p w:rsidR="008F774A" w:rsidRPr="008F774A" w:rsidRDefault="008F774A" w:rsidP="008F774A">
            <w:pPr>
              <w:spacing w:after="0" w:line="240" w:lineRule="auto"/>
              <w:jc w:val="center"/>
              <w:rPr>
                <w:rFonts w:ascii="Calibri" w:eastAsia="Times New Roman" w:hAnsi="Calibri" w:cs="Times New Roman"/>
                <w:color w:val="000000"/>
              </w:rPr>
            </w:pPr>
            <w:r w:rsidRPr="008F774A">
              <w:rPr>
                <w:rFonts w:ascii="Calibri" w:eastAsia="Times New Roman" w:hAnsi="Calibri" w:cs="Times New Roman"/>
                <w:color w:val="000000"/>
              </w:rPr>
              <w:t>110</w:t>
            </w:r>
          </w:p>
        </w:tc>
      </w:tr>
      <w:tr w:rsidR="008F774A" w:rsidRPr="008F774A">
        <w:trPr>
          <w:trHeight w:val="300"/>
        </w:trPr>
        <w:tc>
          <w:tcPr>
            <w:tcW w:w="1280" w:type="dxa"/>
            <w:tcBorders>
              <w:top w:val="nil"/>
              <w:left w:val="nil"/>
              <w:bottom w:val="nil"/>
              <w:right w:val="nil"/>
            </w:tcBorders>
            <w:shd w:val="clear" w:color="auto" w:fill="auto"/>
            <w:noWrap/>
            <w:vAlign w:val="bottom"/>
          </w:tcPr>
          <w:p w:rsidR="008F774A" w:rsidRPr="008F774A" w:rsidRDefault="008F774A" w:rsidP="008F774A">
            <w:pPr>
              <w:spacing w:after="0" w:line="240" w:lineRule="auto"/>
              <w:jc w:val="center"/>
              <w:rPr>
                <w:rFonts w:ascii="Calibri" w:eastAsia="Times New Roman" w:hAnsi="Calibri" w:cs="Times New Roman"/>
                <w:color w:val="000000"/>
              </w:rPr>
            </w:pPr>
            <w:r w:rsidRPr="008F774A">
              <w:rPr>
                <w:rFonts w:ascii="Calibri" w:eastAsia="Times New Roman" w:hAnsi="Calibri" w:cs="Times New Roman"/>
                <w:color w:val="000000"/>
              </w:rPr>
              <w:t>112</w:t>
            </w:r>
          </w:p>
        </w:tc>
      </w:tr>
      <w:tr w:rsidR="008F774A" w:rsidRPr="008F774A">
        <w:trPr>
          <w:trHeight w:val="300"/>
        </w:trPr>
        <w:tc>
          <w:tcPr>
            <w:tcW w:w="1280" w:type="dxa"/>
            <w:tcBorders>
              <w:top w:val="nil"/>
              <w:left w:val="nil"/>
              <w:bottom w:val="nil"/>
              <w:right w:val="nil"/>
            </w:tcBorders>
            <w:shd w:val="clear" w:color="auto" w:fill="auto"/>
            <w:noWrap/>
            <w:vAlign w:val="bottom"/>
          </w:tcPr>
          <w:p w:rsidR="008F774A" w:rsidRPr="008F774A" w:rsidRDefault="008F774A" w:rsidP="008F774A">
            <w:pPr>
              <w:spacing w:after="0" w:line="240" w:lineRule="auto"/>
              <w:jc w:val="center"/>
              <w:rPr>
                <w:rFonts w:ascii="Calibri" w:eastAsia="Times New Roman" w:hAnsi="Calibri" w:cs="Times New Roman"/>
                <w:color w:val="000000"/>
              </w:rPr>
            </w:pPr>
            <w:r w:rsidRPr="008F774A">
              <w:rPr>
                <w:rFonts w:ascii="Calibri" w:eastAsia="Times New Roman" w:hAnsi="Calibri" w:cs="Times New Roman"/>
                <w:color w:val="000000"/>
              </w:rPr>
              <w:t>209</w:t>
            </w:r>
          </w:p>
        </w:tc>
      </w:tr>
      <w:tr w:rsidR="008F774A" w:rsidRPr="008F774A">
        <w:trPr>
          <w:trHeight w:val="300"/>
        </w:trPr>
        <w:tc>
          <w:tcPr>
            <w:tcW w:w="1280" w:type="dxa"/>
            <w:tcBorders>
              <w:top w:val="nil"/>
              <w:left w:val="nil"/>
              <w:bottom w:val="nil"/>
              <w:right w:val="nil"/>
            </w:tcBorders>
            <w:shd w:val="clear" w:color="auto" w:fill="auto"/>
            <w:noWrap/>
            <w:vAlign w:val="bottom"/>
          </w:tcPr>
          <w:p w:rsidR="008F774A" w:rsidRPr="008F774A" w:rsidRDefault="008F774A" w:rsidP="008F774A">
            <w:pPr>
              <w:spacing w:after="0" w:line="240" w:lineRule="auto"/>
              <w:jc w:val="center"/>
              <w:rPr>
                <w:rFonts w:ascii="Calibri" w:eastAsia="Times New Roman" w:hAnsi="Calibri" w:cs="Times New Roman"/>
                <w:color w:val="000000"/>
              </w:rPr>
            </w:pPr>
            <w:r w:rsidRPr="008F774A">
              <w:rPr>
                <w:rFonts w:ascii="Calibri" w:eastAsia="Times New Roman" w:hAnsi="Calibri" w:cs="Times New Roman"/>
                <w:color w:val="000000"/>
              </w:rPr>
              <w:t>210</w:t>
            </w:r>
          </w:p>
        </w:tc>
      </w:tr>
      <w:tr w:rsidR="008F774A" w:rsidRPr="008F774A">
        <w:trPr>
          <w:trHeight w:val="300"/>
        </w:trPr>
        <w:tc>
          <w:tcPr>
            <w:tcW w:w="1280" w:type="dxa"/>
            <w:tcBorders>
              <w:top w:val="nil"/>
              <w:left w:val="nil"/>
              <w:bottom w:val="nil"/>
              <w:right w:val="nil"/>
            </w:tcBorders>
            <w:shd w:val="clear" w:color="auto" w:fill="auto"/>
            <w:noWrap/>
            <w:vAlign w:val="bottom"/>
          </w:tcPr>
          <w:p w:rsidR="008F774A" w:rsidRPr="008F774A" w:rsidRDefault="008F774A" w:rsidP="008F774A">
            <w:pPr>
              <w:spacing w:after="0" w:line="240" w:lineRule="auto"/>
              <w:jc w:val="center"/>
              <w:rPr>
                <w:rFonts w:ascii="Calibri" w:eastAsia="Times New Roman" w:hAnsi="Calibri" w:cs="Times New Roman"/>
                <w:color w:val="000000"/>
              </w:rPr>
            </w:pPr>
            <w:r w:rsidRPr="008F774A">
              <w:rPr>
                <w:rFonts w:ascii="Calibri" w:eastAsia="Times New Roman" w:hAnsi="Calibri" w:cs="Times New Roman"/>
                <w:color w:val="000000"/>
              </w:rPr>
              <w:t>309</w:t>
            </w:r>
          </w:p>
        </w:tc>
      </w:tr>
      <w:tr w:rsidR="008F774A" w:rsidRPr="008F774A">
        <w:trPr>
          <w:trHeight w:val="300"/>
        </w:trPr>
        <w:tc>
          <w:tcPr>
            <w:tcW w:w="1280" w:type="dxa"/>
            <w:tcBorders>
              <w:top w:val="nil"/>
              <w:left w:val="nil"/>
              <w:bottom w:val="nil"/>
              <w:right w:val="nil"/>
            </w:tcBorders>
            <w:shd w:val="clear" w:color="auto" w:fill="auto"/>
            <w:noWrap/>
            <w:vAlign w:val="bottom"/>
          </w:tcPr>
          <w:p w:rsidR="008F774A" w:rsidRPr="008F774A" w:rsidRDefault="008F774A" w:rsidP="008F774A">
            <w:pPr>
              <w:spacing w:after="0" w:line="240" w:lineRule="auto"/>
              <w:jc w:val="center"/>
              <w:rPr>
                <w:rFonts w:ascii="Calibri" w:eastAsia="Times New Roman" w:hAnsi="Calibri" w:cs="Times New Roman"/>
                <w:color w:val="000000"/>
              </w:rPr>
            </w:pPr>
            <w:r w:rsidRPr="008F774A">
              <w:rPr>
                <w:rFonts w:ascii="Calibri" w:eastAsia="Times New Roman" w:hAnsi="Calibri" w:cs="Times New Roman"/>
                <w:color w:val="000000"/>
              </w:rPr>
              <w:t>310</w:t>
            </w:r>
          </w:p>
        </w:tc>
      </w:tr>
      <w:tr w:rsidR="008F774A" w:rsidRPr="008F774A">
        <w:trPr>
          <w:trHeight w:val="300"/>
        </w:trPr>
        <w:tc>
          <w:tcPr>
            <w:tcW w:w="1280" w:type="dxa"/>
            <w:tcBorders>
              <w:top w:val="nil"/>
              <w:left w:val="nil"/>
              <w:bottom w:val="nil"/>
              <w:right w:val="nil"/>
            </w:tcBorders>
            <w:shd w:val="clear" w:color="auto" w:fill="auto"/>
            <w:noWrap/>
            <w:vAlign w:val="bottom"/>
          </w:tcPr>
          <w:p w:rsidR="008F774A" w:rsidRPr="008F774A" w:rsidRDefault="008F774A" w:rsidP="008F774A">
            <w:pPr>
              <w:spacing w:after="0" w:line="240" w:lineRule="auto"/>
              <w:jc w:val="center"/>
              <w:rPr>
                <w:rFonts w:ascii="Calibri" w:eastAsia="Times New Roman" w:hAnsi="Calibri" w:cs="Times New Roman"/>
                <w:color w:val="000000"/>
              </w:rPr>
            </w:pPr>
            <w:r w:rsidRPr="008F774A">
              <w:rPr>
                <w:rFonts w:ascii="Calibri" w:eastAsia="Times New Roman" w:hAnsi="Calibri" w:cs="Times New Roman"/>
                <w:color w:val="000000"/>
              </w:rPr>
              <w:t>311</w:t>
            </w:r>
          </w:p>
        </w:tc>
      </w:tr>
      <w:tr w:rsidR="008F774A" w:rsidRPr="008F774A">
        <w:trPr>
          <w:trHeight w:val="300"/>
        </w:trPr>
        <w:tc>
          <w:tcPr>
            <w:tcW w:w="1280" w:type="dxa"/>
            <w:tcBorders>
              <w:top w:val="nil"/>
              <w:left w:val="nil"/>
              <w:bottom w:val="nil"/>
              <w:right w:val="nil"/>
            </w:tcBorders>
            <w:shd w:val="clear" w:color="auto" w:fill="auto"/>
            <w:noWrap/>
            <w:vAlign w:val="bottom"/>
          </w:tcPr>
          <w:p w:rsidR="008F774A" w:rsidRPr="008F774A" w:rsidRDefault="008F774A" w:rsidP="008F774A">
            <w:pPr>
              <w:spacing w:after="0" w:line="240" w:lineRule="auto"/>
              <w:jc w:val="center"/>
              <w:rPr>
                <w:rFonts w:ascii="Calibri" w:eastAsia="Times New Roman" w:hAnsi="Calibri" w:cs="Times New Roman"/>
                <w:color w:val="000000"/>
              </w:rPr>
            </w:pPr>
            <w:r w:rsidRPr="008F774A">
              <w:rPr>
                <w:rFonts w:ascii="Calibri" w:eastAsia="Times New Roman" w:hAnsi="Calibri" w:cs="Times New Roman"/>
                <w:color w:val="000000"/>
              </w:rPr>
              <w:t>411</w:t>
            </w:r>
          </w:p>
        </w:tc>
      </w:tr>
      <w:tr w:rsidR="008F774A" w:rsidRPr="008F774A">
        <w:trPr>
          <w:trHeight w:val="300"/>
        </w:trPr>
        <w:tc>
          <w:tcPr>
            <w:tcW w:w="1280" w:type="dxa"/>
            <w:tcBorders>
              <w:top w:val="nil"/>
              <w:left w:val="nil"/>
              <w:bottom w:val="nil"/>
              <w:right w:val="nil"/>
            </w:tcBorders>
            <w:shd w:val="clear" w:color="auto" w:fill="auto"/>
            <w:noWrap/>
            <w:vAlign w:val="bottom"/>
          </w:tcPr>
          <w:p w:rsidR="008F774A" w:rsidRPr="008F774A" w:rsidRDefault="008F774A" w:rsidP="008F774A">
            <w:pPr>
              <w:spacing w:after="0" w:line="240" w:lineRule="auto"/>
              <w:jc w:val="center"/>
              <w:rPr>
                <w:rFonts w:ascii="Calibri" w:eastAsia="Times New Roman" w:hAnsi="Calibri" w:cs="Times New Roman"/>
                <w:color w:val="000000"/>
              </w:rPr>
            </w:pPr>
            <w:r w:rsidRPr="008F774A">
              <w:rPr>
                <w:rFonts w:ascii="Calibri" w:eastAsia="Times New Roman" w:hAnsi="Calibri" w:cs="Times New Roman"/>
                <w:color w:val="000000"/>
              </w:rPr>
              <w:t>413</w:t>
            </w:r>
          </w:p>
        </w:tc>
      </w:tr>
    </w:tbl>
    <w:p w:rsidR="008F774A" w:rsidRDefault="008F774A"/>
    <w:p w:rsidR="008F774A" w:rsidRPr="008F774A" w:rsidRDefault="008F774A" w:rsidP="008F774A">
      <w:pPr>
        <w:spacing w:after="0" w:line="240" w:lineRule="auto"/>
        <w:rPr>
          <w:rFonts w:ascii="Times New Roman" w:eastAsia="Times New Roman" w:hAnsi="Times New Roman" w:cs="Times New Roman"/>
          <w:b/>
          <w:bCs/>
          <w:color w:val="000000"/>
          <w:sz w:val="24"/>
          <w:szCs w:val="24"/>
          <w:lang w:val="en-GB"/>
        </w:rPr>
      </w:pPr>
      <w:r w:rsidRPr="008F774A">
        <w:rPr>
          <w:rFonts w:ascii="Times New Roman" w:eastAsia="Times New Roman" w:hAnsi="Times New Roman" w:cs="Times New Roman"/>
          <w:b/>
          <w:bCs/>
          <w:color w:val="000000"/>
          <w:sz w:val="24"/>
          <w:szCs w:val="24"/>
          <w:lang w:val="en-GB"/>
        </w:rPr>
        <w:t xml:space="preserve">Categories: 1) Receiver deployments: </w:t>
      </w:r>
      <w:proofErr w:type="spellStart"/>
      <w:r w:rsidRPr="008F774A">
        <w:rPr>
          <w:rFonts w:ascii="Times New Roman" w:eastAsia="Times New Roman" w:hAnsi="Times New Roman" w:cs="Times New Roman"/>
          <w:b/>
          <w:bCs/>
          <w:color w:val="000000"/>
          <w:sz w:val="24"/>
          <w:szCs w:val="24"/>
          <w:lang w:val="en-GB"/>
        </w:rPr>
        <w:t>platform_type</w:t>
      </w:r>
      <w:proofErr w:type="spellEnd"/>
      <w:r w:rsidRPr="008F774A">
        <w:rPr>
          <w:rFonts w:ascii="Times New Roman" w:eastAsia="Times New Roman" w:hAnsi="Times New Roman" w:cs="Times New Roman"/>
          <w:b/>
          <w:bCs/>
          <w:color w:val="000000"/>
          <w:sz w:val="24"/>
          <w:szCs w:val="24"/>
          <w:lang w:val="en-GB"/>
        </w:rPr>
        <w:t xml:space="preserve">, 2) Tag deployments: </w:t>
      </w:r>
      <w:proofErr w:type="spellStart"/>
      <w:r w:rsidRPr="008F774A">
        <w:rPr>
          <w:rFonts w:ascii="Times New Roman" w:eastAsia="Times New Roman" w:hAnsi="Times New Roman" w:cs="Times New Roman"/>
          <w:b/>
          <w:bCs/>
          <w:color w:val="000000"/>
          <w:sz w:val="24"/>
          <w:szCs w:val="24"/>
          <w:lang w:val="en-GB"/>
        </w:rPr>
        <w:t>platform_type</w:t>
      </w:r>
      <w:proofErr w:type="spellEnd"/>
    </w:p>
    <w:tbl>
      <w:tblPr>
        <w:tblW w:w="2535" w:type="dxa"/>
        <w:tblInd w:w="93" w:type="dxa"/>
        <w:tblLook w:val="04A0"/>
      </w:tblPr>
      <w:tblGrid>
        <w:gridCol w:w="2535"/>
      </w:tblGrid>
      <w:tr w:rsidR="008F774A" w:rsidRPr="008F774A">
        <w:trPr>
          <w:trHeight w:val="300"/>
        </w:trPr>
        <w:tc>
          <w:tcPr>
            <w:tcW w:w="2535" w:type="dxa"/>
            <w:tcBorders>
              <w:top w:val="nil"/>
              <w:left w:val="nil"/>
              <w:bottom w:val="nil"/>
              <w:right w:val="nil"/>
            </w:tcBorders>
            <w:shd w:val="clear" w:color="auto" w:fill="auto"/>
            <w:noWrap/>
            <w:vAlign w:val="bottom"/>
          </w:tcPr>
          <w:p w:rsidR="008F774A" w:rsidRPr="008F774A" w:rsidRDefault="008F774A" w:rsidP="008F774A">
            <w:pPr>
              <w:spacing w:after="0" w:line="240" w:lineRule="auto"/>
              <w:rPr>
                <w:rFonts w:ascii="Calibri" w:eastAsia="Times New Roman" w:hAnsi="Calibri" w:cs="Times New Roman"/>
                <w:color w:val="000000"/>
              </w:rPr>
            </w:pPr>
            <w:r>
              <w:rPr>
                <w:rFonts w:ascii="Calibri" w:eastAsia="Times New Roman" w:hAnsi="Calibri" w:cs="Times New Roman"/>
                <w:color w:val="000000"/>
              </w:rPr>
              <w:t>Underwater m</w:t>
            </w:r>
            <w:r w:rsidRPr="008F774A">
              <w:rPr>
                <w:rFonts w:ascii="Calibri" w:eastAsia="Times New Roman" w:hAnsi="Calibri" w:cs="Times New Roman"/>
                <w:color w:val="000000"/>
              </w:rPr>
              <w:t>ooring</w:t>
            </w:r>
          </w:p>
        </w:tc>
      </w:tr>
      <w:tr w:rsidR="008F774A" w:rsidRPr="008F774A">
        <w:trPr>
          <w:trHeight w:val="300"/>
        </w:trPr>
        <w:tc>
          <w:tcPr>
            <w:tcW w:w="2535" w:type="dxa"/>
            <w:tcBorders>
              <w:top w:val="nil"/>
              <w:left w:val="nil"/>
              <w:bottom w:val="nil"/>
              <w:right w:val="nil"/>
            </w:tcBorders>
            <w:shd w:val="clear" w:color="auto" w:fill="auto"/>
            <w:noWrap/>
            <w:vAlign w:val="bottom"/>
          </w:tcPr>
          <w:p w:rsidR="008F774A" w:rsidRPr="008F774A" w:rsidRDefault="008F774A" w:rsidP="008F774A">
            <w:pPr>
              <w:spacing w:after="0" w:line="240" w:lineRule="auto"/>
              <w:rPr>
                <w:rFonts w:ascii="Calibri" w:eastAsia="Times New Roman" w:hAnsi="Calibri" w:cs="Times New Roman"/>
                <w:color w:val="000000"/>
              </w:rPr>
            </w:pPr>
            <w:r w:rsidRPr="008F774A">
              <w:rPr>
                <w:rFonts w:ascii="Calibri" w:eastAsia="Times New Roman" w:hAnsi="Calibri" w:cs="Times New Roman"/>
                <w:color w:val="000000"/>
              </w:rPr>
              <w:t>Surface buoy</w:t>
            </w:r>
          </w:p>
        </w:tc>
      </w:tr>
      <w:tr w:rsidR="008F774A" w:rsidRPr="008F774A">
        <w:trPr>
          <w:trHeight w:val="300"/>
        </w:trPr>
        <w:tc>
          <w:tcPr>
            <w:tcW w:w="2535" w:type="dxa"/>
            <w:tcBorders>
              <w:top w:val="nil"/>
              <w:left w:val="nil"/>
              <w:bottom w:val="nil"/>
              <w:right w:val="nil"/>
            </w:tcBorders>
            <w:shd w:val="clear" w:color="auto" w:fill="auto"/>
            <w:noWrap/>
            <w:vAlign w:val="bottom"/>
          </w:tcPr>
          <w:p w:rsidR="008F774A" w:rsidRPr="008F774A" w:rsidRDefault="008F774A" w:rsidP="008F774A">
            <w:pPr>
              <w:spacing w:after="0" w:line="240" w:lineRule="auto"/>
              <w:rPr>
                <w:rFonts w:ascii="Calibri" w:eastAsia="Times New Roman" w:hAnsi="Calibri" w:cs="Times New Roman"/>
                <w:color w:val="000000"/>
              </w:rPr>
            </w:pPr>
            <w:r w:rsidRPr="008F774A">
              <w:rPr>
                <w:rFonts w:ascii="Calibri" w:eastAsia="Times New Roman" w:hAnsi="Calibri" w:cs="Times New Roman"/>
                <w:color w:val="000000"/>
              </w:rPr>
              <w:t>Animal</w:t>
            </w:r>
          </w:p>
        </w:tc>
      </w:tr>
      <w:tr w:rsidR="008F774A" w:rsidRPr="008F774A">
        <w:trPr>
          <w:trHeight w:val="300"/>
        </w:trPr>
        <w:tc>
          <w:tcPr>
            <w:tcW w:w="2535" w:type="dxa"/>
            <w:tcBorders>
              <w:top w:val="nil"/>
              <w:left w:val="nil"/>
              <w:bottom w:val="nil"/>
              <w:right w:val="nil"/>
            </w:tcBorders>
            <w:shd w:val="clear" w:color="auto" w:fill="auto"/>
            <w:noWrap/>
            <w:vAlign w:val="bottom"/>
          </w:tcPr>
          <w:p w:rsidR="008F774A" w:rsidRPr="008F774A" w:rsidRDefault="008F774A" w:rsidP="008F774A">
            <w:pPr>
              <w:spacing w:after="0" w:line="240" w:lineRule="auto"/>
              <w:rPr>
                <w:rFonts w:ascii="Calibri" w:eastAsia="Times New Roman" w:hAnsi="Calibri" w:cs="Times New Roman"/>
                <w:color w:val="000000"/>
              </w:rPr>
            </w:pPr>
            <w:r w:rsidRPr="008F774A">
              <w:rPr>
                <w:rFonts w:ascii="Calibri" w:eastAsia="Times New Roman" w:hAnsi="Calibri" w:cs="Times New Roman"/>
                <w:color w:val="000000"/>
              </w:rPr>
              <w:t>Glider</w:t>
            </w:r>
          </w:p>
        </w:tc>
      </w:tr>
    </w:tbl>
    <w:p w:rsidR="008F774A" w:rsidRDefault="008F774A"/>
    <w:p w:rsidR="008F774A" w:rsidRPr="008F774A" w:rsidRDefault="008F774A" w:rsidP="008F774A">
      <w:pPr>
        <w:spacing w:after="0" w:line="240" w:lineRule="auto"/>
        <w:rPr>
          <w:rFonts w:ascii="Times New Roman" w:eastAsia="Times New Roman" w:hAnsi="Times New Roman" w:cs="Times New Roman"/>
          <w:b/>
          <w:bCs/>
          <w:color w:val="000000"/>
          <w:sz w:val="24"/>
          <w:szCs w:val="24"/>
          <w:lang w:val="en-GB"/>
        </w:rPr>
      </w:pPr>
      <w:r w:rsidRPr="008F774A">
        <w:rPr>
          <w:rFonts w:ascii="Times New Roman" w:eastAsia="Times New Roman" w:hAnsi="Times New Roman" w:cs="Times New Roman"/>
          <w:b/>
          <w:bCs/>
          <w:color w:val="000000"/>
          <w:sz w:val="24"/>
          <w:szCs w:val="24"/>
          <w:lang w:val="en-GB"/>
        </w:rPr>
        <w:t xml:space="preserve">Category: Receivers: </w:t>
      </w:r>
      <w:proofErr w:type="spellStart"/>
      <w:r w:rsidRPr="008F774A">
        <w:rPr>
          <w:rFonts w:ascii="Times New Roman" w:eastAsia="Times New Roman" w:hAnsi="Times New Roman" w:cs="Times New Roman"/>
          <w:b/>
          <w:bCs/>
          <w:color w:val="000000"/>
          <w:sz w:val="24"/>
          <w:szCs w:val="24"/>
          <w:lang w:val="en-GB"/>
        </w:rPr>
        <w:t>recovery_outcome</w:t>
      </w:r>
      <w:proofErr w:type="spellEnd"/>
    </w:p>
    <w:tbl>
      <w:tblPr>
        <w:tblW w:w="12885" w:type="dxa"/>
        <w:tblInd w:w="93" w:type="dxa"/>
        <w:tblLook w:val="04A0"/>
      </w:tblPr>
      <w:tblGrid>
        <w:gridCol w:w="2065"/>
        <w:gridCol w:w="10820"/>
      </w:tblGrid>
      <w:tr w:rsidR="008F774A" w:rsidRPr="008F774A">
        <w:trPr>
          <w:trHeight w:val="300"/>
        </w:trPr>
        <w:tc>
          <w:tcPr>
            <w:tcW w:w="2065" w:type="dxa"/>
            <w:tcBorders>
              <w:top w:val="nil"/>
              <w:left w:val="nil"/>
              <w:bottom w:val="nil"/>
              <w:right w:val="nil"/>
            </w:tcBorders>
            <w:shd w:val="clear" w:color="auto" w:fill="auto"/>
            <w:noWrap/>
            <w:vAlign w:val="bottom"/>
          </w:tcPr>
          <w:p w:rsidR="008F774A" w:rsidRPr="008F774A" w:rsidRDefault="008F774A" w:rsidP="008F774A">
            <w:pPr>
              <w:spacing w:after="0" w:line="240" w:lineRule="auto"/>
              <w:rPr>
                <w:rFonts w:ascii="Calibri" w:eastAsia="Times New Roman" w:hAnsi="Calibri" w:cs="Times New Roman"/>
                <w:b/>
                <w:bCs/>
                <w:color w:val="000000"/>
              </w:rPr>
            </w:pPr>
            <w:r w:rsidRPr="008F774A">
              <w:rPr>
                <w:rFonts w:ascii="Calibri" w:eastAsia="Times New Roman" w:hAnsi="Calibri" w:cs="Times New Roman"/>
                <w:b/>
                <w:bCs/>
                <w:color w:val="000000"/>
              </w:rPr>
              <w:t>Term</w:t>
            </w:r>
          </w:p>
        </w:tc>
        <w:tc>
          <w:tcPr>
            <w:tcW w:w="10820" w:type="dxa"/>
            <w:tcBorders>
              <w:top w:val="nil"/>
              <w:left w:val="nil"/>
              <w:bottom w:val="nil"/>
              <w:right w:val="nil"/>
            </w:tcBorders>
            <w:shd w:val="clear" w:color="auto" w:fill="auto"/>
            <w:noWrap/>
            <w:vAlign w:val="bottom"/>
          </w:tcPr>
          <w:p w:rsidR="008F774A" w:rsidRPr="008F774A" w:rsidRDefault="008F774A" w:rsidP="008F774A">
            <w:pPr>
              <w:spacing w:after="0" w:line="240" w:lineRule="auto"/>
              <w:rPr>
                <w:rFonts w:ascii="Calibri" w:eastAsia="Times New Roman" w:hAnsi="Calibri" w:cs="Times New Roman"/>
                <w:b/>
                <w:bCs/>
                <w:color w:val="000000"/>
              </w:rPr>
            </w:pPr>
            <w:r w:rsidRPr="008F774A">
              <w:rPr>
                <w:rFonts w:ascii="Calibri" w:eastAsia="Times New Roman" w:hAnsi="Calibri" w:cs="Times New Roman"/>
                <w:b/>
                <w:bCs/>
                <w:color w:val="000000"/>
              </w:rPr>
              <w:t>Definition</w:t>
            </w:r>
          </w:p>
        </w:tc>
      </w:tr>
      <w:tr w:rsidR="008F774A" w:rsidRPr="008F774A">
        <w:trPr>
          <w:trHeight w:val="300"/>
        </w:trPr>
        <w:tc>
          <w:tcPr>
            <w:tcW w:w="2065" w:type="dxa"/>
            <w:tcBorders>
              <w:top w:val="nil"/>
              <w:left w:val="nil"/>
              <w:bottom w:val="nil"/>
              <w:right w:val="nil"/>
            </w:tcBorders>
            <w:shd w:val="clear" w:color="auto" w:fill="auto"/>
            <w:noWrap/>
            <w:vAlign w:val="bottom"/>
          </w:tcPr>
          <w:p w:rsidR="008F774A" w:rsidRPr="008F774A" w:rsidRDefault="008F774A" w:rsidP="008F774A">
            <w:pPr>
              <w:spacing w:after="0" w:line="240" w:lineRule="auto"/>
              <w:rPr>
                <w:rFonts w:ascii="Calibri" w:eastAsia="Times New Roman" w:hAnsi="Calibri" w:cs="Times New Roman"/>
                <w:color w:val="000000"/>
              </w:rPr>
            </w:pPr>
            <w:r w:rsidRPr="008F774A">
              <w:rPr>
                <w:rFonts w:ascii="Calibri" w:eastAsia="Times New Roman" w:hAnsi="Calibri" w:cs="Times New Roman"/>
                <w:color w:val="000000"/>
              </w:rPr>
              <w:t>DOWNLOAD_ONLY</w:t>
            </w:r>
          </w:p>
        </w:tc>
        <w:tc>
          <w:tcPr>
            <w:tcW w:w="10820" w:type="dxa"/>
            <w:tcBorders>
              <w:top w:val="nil"/>
              <w:left w:val="nil"/>
              <w:bottom w:val="nil"/>
              <w:right w:val="nil"/>
            </w:tcBorders>
            <w:shd w:val="clear" w:color="auto" w:fill="auto"/>
            <w:noWrap/>
            <w:vAlign w:val="bottom"/>
          </w:tcPr>
          <w:p w:rsidR="008F774A" w:rsidRPr="008F774A" w:rsidRDefault="008F774A" w:rsidP="008F774A">
            <w:pPr>
              <w:spacing w:after="0" w:line="240" w:lineRule="auto"/>
              <w:rPr>
                <w:rFonts w:ascii="Calibri" w:eastAsia="Times New Roman" w:hAnsi="Calibri" w:cs="Times New Roman"/>
                <w:color w:val="000000"/>
              </w:rPr>
            </w:pPr>
            <w:r w:rsidRPr="008F774A">
              <w:rPr>
                <w:rFonts w:ascii="Calibri" w:eastAsia="Times New Roman" w:hAnsi="Calibri" w:cs="Times New Roman"/>
                <w:color w:val="000000"/>
              </w:rPr>
              <w:t>Applies only to receivers with modems.  Data downloaded without removing the receiver from the water; receiver functioning correctly</w:t>
            </w:r>
          </w:p>
        </w:tc>
      </w:tr>
      <w:tr w:rsidR="008F774A" w:rsidRPr="008F774A">
        <w:trPr>
          <w:trHeight w:val="300"/>
        </w:trPr>
        <w:tc>
          <w:tcPr>
            <w:tcW w:w="2065" w:type="dxa"/>
            <w:tcBorders>
              <w:top w:val="nil"/>
              <w:left w:val="nil"/>
              <w:bottom w:val="nil"/>
              <w:right w:val="nil"/>
            </w:tcBorders>
            <w:shd w:val="clear" w:color="auto" w:fill="auto"/>
            <w:noWrap/>
            <w:vAlign w:val="bottom"/>
          </w:tcPr>
          <w:p w:rsidR="008F774A" w:rsidRPr="008F774A" w:rsidRDefault="008F774A" w:rsidP="008F774A">
            <w:pPr>
              <w:spacing w:after="0" w:line="240" w:lineRule="auto"/>
              <w:rPr>
                <w:rFonts w:ascii="Calibri" w:eastAsia="Times New Roman" w:hAnsi="Calibri" w:cs="Times New Roman"/>
                <w:color w:val="000000"/>
              </w:rPr>
            </w:pPr>
            <w:r w:rsidRPr="008F774A">
              <w:rPr>
                <w:rFonts w:ascii="Calibri" w:eastAsia="Times New Roman" w:hAnsi="Calibri" w:cs="Times New Roman"/>
                <w:color w:val="000000"/>
              </w:rPr>
              <w:t>FAILED_DOWNLOAD</w:t>
            </w:r>
          </w:p>
        </w:tc>
        <w:tc>
          <w:tcPr>
            <w:tcW w:w="10820" w:type="dxa"/>
            <w:tcBorders>
              <w:top w:val="nil"/>
              <w:left w:val="nil"/>
              <w:bottom w:val="nil"/>
              <w:right w:val="nil"/>
            </w:tcBorders>
            <w:shd w:val="clear" w:color="auto" w:fill="auto"/>
            <w:noWrap/>
            <w:vAlign w:val="bottom"/>
          </w:tcPr>
          <w:p w:rsidR="008F774A" w:rsidRPr="008F774A" w:rsidRDefault="008F774A" w:rsidP="008F774A">
            <w:pPr>
              <w:spacing w:after="0" w:line="240" w:lineRule="auto"/>
              <w:rPr>
                <w:rFonts w:ascii="Calibri" w:eastAsia="Times New Roman" w:hAnsi="Calibri" w:cs="Times New Roman"/>
                <w:color w:val="000000"/>
              </w:rPr>
            </w:pPr>
            <w:r w:rsidRPr="008F774A">
              <w:rPr>
                <w:rFonts w:ascii="Calibri" w:eastAsia="Times New Roman" w:hAnsi="Calibri" w:cs="Times New Roman"/>
                <w:color w:val="000000"/>
              </w:rPr>
              <w:t>Applies only to receivers with modems.  The receiver did not respond when interrogated by remote modem.  You may or may not know the position of the receiver.</w:t>
            </w:r>
          </w:p>
        </w:tc>
      </w:tr>
      <w:tr w:rsidR="008F774A" w:rsidRPr="008F774A">
        <w:trPr>
          <w:trHeight w:val="300"/>
        </w:trPr>
        <w:tc>
          <w:tcPr>
            <w:tcW w:w="2065" w:type="dxa"/>
            <w:tcBorders>
              <w:top w:val="nil"/>
              <w:left w:val="nil"/>
              <w:bottom w:val="nil"/>
              <w:right w:val="nil"/>
            </w:tcBorders>
            <w:shd w:val="clear" w:color="auto" w:fill="auto"/>
            <w:noWrap/>
            <w:vAlign w:val="bottom"/>
          </w:tcPr>
          <w:p w:rsidR="008F774A" w:rsidRPr="008F774A" w:rsidRDefault="008F774A" w:rsidP="008F774A">
            <w:pPr>
              <w:spacing w:after="0" w:line="240" w:lineRule="auto"/>
              <w:rPr>
                <w:rFonts w:ascii="Calibri" w:eastAsia="Times New Roman" w:hAnsi="Calibri" w:cs="Times New Roman"/>
                <w:color w:val="000000"/>
              </w:rPr>
            </w:pPr>
            <w:r w:rsidRPr="008F774A">
              <w:rPr>
                <w:rFonts w:ascii="Calibri" w:eastAsia="Times New Roman" w:hAnsi="Calibri" w:cs="Times New Roman"/>
                <w:color w:val="000000"/>
              </w:rPr>
              <w:t>RECOVERED</w:t>
            </w:r>
          </w:p>
        </w:tc>
        <w:tc>
          <w:tcPr>
            <w:tcW w:w="10820" w:type="dxa"/>
            <w:tcBorders>
              <w:top w:val="nil"/>
              <w:left w:val="nil"/>
              <w:bottom w:val="nil"/>
              <w:right w:val="nil"/>
            </w:tcBorders>
            <w:shd w:val="clear" w:color="auto" w:fill="auto"/>
            <w:noWrap/>
            <w:vAlign w:val="bottom"/>
          </w:tcPr>
          <w:p w:rsidR="008F774A" w:rsidRPr="008F774A" w:rsidRDefault="008F774A" w:rsidP="008F774A">
            <w:pPr>
              <w:spacing w:after="0" w:line="240" w:lineRule="auto"/>
              <w:rPr>
                <w:rFonts w:ascii="Calibri" w:eastAsia="Times New Roman" w:hAnsi="Calibri" w:cs="Times New Roman"/>
                <w:color w:val="000000"/>
              </w:rPr>
            </w:pPr>
            <w:r w:rsidRPr="008F774A">
              <w:rPr>
                <w:rFonts w:ascii="Calibri" w:eastAsia="Times New Roman" w:hAnsi="Calibri" w:cs="Times New Roman"/>
                <w:color w:val="000000"/>
              </w:rPr>
              <w:t>Receiver was successfully retrieved from the water</w:t>
            </w:r>
          </w:p>
        </w:tc>
      </w:tr>
      <w:tr w:rsidR="008F774A" w:rsidRPr="008F774A">
        <w:trPr>
          <w:trHeight w:val="300"/>
        </w:trPr>
        <w:tc>
          <w:tcPr>
            <w:tcW w:w="2065" w:type="dxa"/>
            <w:tcBorders>
              <w:top w:val="nil"/>
              <w:left w:val="nil"/>
              <w:bottom w:val="nil"/>
              <w:right w:val="nil"/>
            </w:tcBorders>
            <w:shd w:val="clear" w:color="auto" w:fill="auto"/>
            <w:noWrap/>
            <w:vAlign w:val="bottom"/>
          </w:tcPr>
          <w:p w:rsidR="008F774A" w:rsidRPr="008F774A" w:rsidRDefault="008F774A" w:rsidP="008F774A">
            <w:pPr>
              <w:spacing w:after="0" w:line="240" w:lineRule="auto"/>
              <w:rPr>
                <w:rFonts w:ascii="Calibri" w:eastAsia="Times New Roman" w:hAnsi="Calibri" w:cs="Times New Roman"/>
                <w:color w:val="000000"/>
              </w:rPr>
            </w:pPr>
            <w:r w:rsidRPr="008F774A">
              <w:rPr>
                <w:rFonts w:ascii="Calibri" w:eastAsia="Times New Roman" w:hAnsi="Calibri" w:cs="Times New Roman"/>
                <w:color w:val="000000"/>
              </w:rPr>
              <w:t>FAILED_RECOVERY</w:t>
            </w:r>
          </w:p>
        </w:tc>
        <w:tc>
          <w:tcPr>
            <w:tcW w:w="10820" w:type="dxa"/>
            <w:tcBorders>
              <w:top w:val="nil"/>
              <w:left w:val="nil"/>
              <w:bottom w:val="nil"/>
              <w:right w:val="nil"/>
            </w:tcBorders>
            <w:shd w:val="clear" w:color="auto" w:fill="auto"/>
            <w:noWrap/>
            <w:vAlign w:val="bottom"/>
          </w:tcPr>
          <w:p w:rsidR="008F774A" w:rsidRPr="008F774A" w:rsidRDefault="008F774A" w:rsidP="008F774A">
            <w:pPr>
              <w:spacing w:after="0" w:line="240" w:lineRule="auto"/>
              <w:rPr>
                <w:rFonts w:ascii="Calibri" w:eastAsia="Times New Roman" w:hAnsi="Calibri" w:cs="Times New Roman"/>
                <w:color w:val="000000"/>
              </w:rPr>
            </w:pPr>
            <w:r w:rsidRPr="008F774A">
              <w:rPr>
                <w:rFonts w:ascii="Calibri" w:eastAsia="Times New Roman" w:hAnsi="Calibri" w:cs="Times New Roman"/>
                <w:color w:val="000000"/>
              </w:rPr>
              <w:t>The receiver is still in position and functioning properly but an attempt to physically recover it was unsuccessful</w:t>
            </w:r>
          </w:p>
        </w:tc>
      </w:tr>
      <w:tr w:rsidR="008F774A" w:rsidRPr="008F774A">
        <w:trPr>
          <w:trHeight w:val="300"/>
        </w:trPr>
        <w:tc>
          <w:tcPr>
            <w:tcW w:w="2065" w:type="dxa"/>
            <w:tcBorders>
              <w:top w:val="nil"/>
              <w:left w:val="nil"/>
              <w:bottom w:val="nil"/>
              <w:right w:val="nil"/>
            </w:tcBorders>
            <w:shd w:val="clear" w:color="auto" w:fill="auto"/>
            <w:noWrap/>
            <w:vAlign w:val="bottom"/>
          </w:tcPr>
          <w:p w:rsidR="008F774A" w:rsidRPr="008F774A" w:rsidRDefault="008F774A" w:rsidP="008F774A">
            <w:pPr>
              <w:spacing w:after="0" w:line="240" w:lineRule="auto"/>
              <w:rPr>
                <w:rFonts w:ascii="Calibri" w:eastAsia="Times New Roman" w:hAnsi="Calibri" w:cs="Times New Roman"/>
                <w:color w:val="000000"/>
              </w:rPr>
            </w:pPr>
            <w:r w:rsidRPr="008F774A">
              <w:rPr>
                <w:rFonts w:ascii="Calibri" w:eastAsia="Times New Roman" w:hAnsi="Calibri" w:cs="Times New Roman"/>
                <w:color w:val="000000"/>
              </w:rPr>
              <w:t>PRESUMED_LOST</w:t>
            </w:r>
          </w:p>
        </w:tc>
        <w:tc>
          <w:tcPr>
            <w:tcW w:w="10820" w:type="dxa"/>
            <w:tcBorders>
              <w:top w:val="nil"/>
              <w:left w:val="nil"/>
              <w:bottom w:val="nil"/>
              <w:right w:val="nil"/>
            </w:tcBorders>
            <w:shd w:val="clear" w:color="auto" w:fill="auto"/>
            <w:noWrap/>
            <w:vAlign w:val="bottom"/>
          </w:tcPr>
          <w:p w:rsidR="008F774A" w:rsidRPr="008F774A" w:rsidRDefault="008F774A" w:rsidP="008F774A">
            <w:pPr>
              <w:spacing w:after="0" w:line="240" w:lineRule="auto"/>
              <w:rPr>
                <w:rFonts w:ascii="Calibri" w:eastAsia="Times New Roman" w:hAnsi="Calibri" w:cs="Times New Roman"/>
                <w:color w:val="000000"/>
              </w:rPr>
            </w:pPr>
            <w:r w:rsidRPr="008F774A">
              <w:rPr>
                <w:rFonts w:ascii="Calibri" w:eastAsia="Times New Roman" w:hAnsi="Calibri" w:cs="Times New Roman"/>
                <w:color w:val="000000"/>
              </w:rPr>
              <w:t xml:space="preserve">Receiver could not be recovered and its condition and/or position </w:t>
            </w:r>
            <w:proofErr w:type="gramStart"/>
            <w:r w:rsidRPr="008F774A">
              <w:rPr>
                <w:rFonts w:ascii="Calibri" w:eastAsia="Times New Roman" w:hAnsi="Calibri" w:cs="Times New Roman"/>
                <w:color w:val="000000"/>
              </w:rPr>
              <w:t>is</w:t>
            </w:r>
            <w:proofErr w:type="gramEnd"/>
            <w:r w:rsidRPr="008F774A">
              <w:rPr>
                <w:rFonts w:ascii="Calibri" w:eastAsia="Times New Roman" w:hAnsi="Calibri" w:cs="Times New Roman"/>
                <w:color w:val="000000"/>
              </w:rPr>
              <w:t xml:space="preserve"> unknown, or it was destroyed.</w:t>
            </w:r>
          </w:p>
        </w:tc>
      </w:tr>
      <w:tr w:rsidR="008F774A" w:rsidRPr="008F774A">
        <w:trPr>
          <w:trHeight w:val="300"/>
        </w:trPr>
        <w:tc>
          <w:tcPr>
            <w:tcW w:w="2065" w:type="dxa"/>
            <w:tcBorders>
              <w:top w:val="nil"/>
              <w:left w:val="nil"/>
              <w:bottom w:val="nil"/>
              <w:right w:val="nil"/>
            </w:tcBorders>
            <w:shd w:val="clear" w:color="auto" w:fill="auto"/>
            <w:noWrap/>
            <w:vAlign w:val="bottom"/>
          </w:tcPr>
          <w:p w:rsidR="008F774A" w:rsidRPr="008F774A" w:rsidRDefault="008F774A" w:rsidP="008F774A">
            <w:pPr>
              <w:spacing w:after="0" w:line="240" w:lineRule="auto"/>
              <w:rPr>
                <w:rFonts w:ascii="Calibri" w:eastAsia="Times New Roman" w:hAnsi="Calibri" w:cs="Times New Roman"/>
                <w:color w:val="000000"/>
              </w:rPr>
            </w:pPr>
            <w:r w:rsidRPr="008F774A">
              <w:rPr>
                <w:rFonts w:ascii="Calibri" w:eastAsia="Times New Roman" w:hAnsi="Calibri" w:cs="Times New Roman"/>
                <w:color w:val="000000"/>
              </w:rPr>
              <w:t>LOST_AND_FOUND</w:t>
            </w:r>
          </w:p>
        </w:tc>
        <w:tc>
          <w:tcPr>
            <w:tcW w:w="10820" w:type="dxa"/>
            <w:tcBorders>
              <w:top w:val="nil"/>
              <w:left w:val="nil"/>
              <w:bottom w:val="nil"/>
              <w:right w:val="nil"/>
            </w:tcBorders>
            <w:shd w:val="clear" w:color="auto" w:fill="auto"/>
            <w:noWrap/>
            <w:vAlign w:val="bottom"/>
          </w:tcPr>
          <w:p w:rsidR="008F774A" w:rsidRPr="008F774A" w:rsidRDefault="008F774A" w:rsidP="008F774A">
            <w:pPr>
              <w:spacing w:after="0" w:line="240" w:lineRule="auto"/>
              <w:rPr>
                <w:rFonts w:ascii="Calibri" w:eastAsia="Times New Roman" w:hAnsi="Calibri" w:cs="Times New Roman"/>
                <w:color w:val="000000"/>
              </w:rPr>
            </w:pPr>
            <w:r w:rsidRPr="008F774A">
              <w:rPr>
                <w:rFonts w:ascii="Calibri" w:eastAsia="Times New Roman" w:hAnsi="Calibri" w:cs="Times New Roman"/>
                <w:color w:val="000000"/>
              </w:rPr>
              <w:t xml:space="preserve">The </w:t>
            </w:r>
            <w:proofErr w:type="spellStart"/>
            <w:r w:rsidRPr="008F774A">
              <w:rPr>
                <w:rFonts w:ascii="Calibri" w:eastAsia="Times New Roman" w:hAnsi="Calibri" w:cs="Times New Roman"/>
                <w:color w:val="000000"/>
              </w:rPr>
              <w:t>reciever</w:t>
            </w:r>
            <w:proofErr w:type="spellEnd"/>
            <w:r w:rsidRPr="008F774A">
              <w:rPr>
                <w:rFonts w:ascii="Calibri" w:eastAsia="Times New Roman" w:hAnsi="Calibri" w:cs="Times New Roman"/>
                <w:color w:val="000000"/>
              </w:rPr>
              <w:t xml:space="preserve"> was recovered far out of position (for example, on a beach or in a fishing net, etc.), after having been considered lost.  It may or may not be functional.</w:t>
            </w:r>
          </w:p>
        </w:tc>
      </w:tr>
      <w:tr w:rsidR="008F774A" w:rsidRPr="008F774A">
        <w:trPr>
          <w:trHeight w:val="300"/>
        </w:trPr>
        <w:tc>
          <w:tcPr>
            <w:tcW w:w="2065" w:type="dxa"/>
            <w:tcBorders>
              <w:top w:val="nil"/>
              <w:left w:val="nil"/>
              <w:bottom w:val="nil"/>
              <w:right w:val="nil"/>
            </w:tcBorders>
            <w:shd w:val="clear" w:color="auto" w:fill="auto"/>
            <w:noWrap/>
            <w:vAlign w:val="bottom"/>
          </w:tcPr>
          <w:p w:rsidR="008F774A" w:rsidRPr="008F774A" w:rsidRDefault="008F774A" w:rsidP="008F774A">
            <w:pPr>
              <w:spacing w:after="0" w:line="240" w:lineRule="auto"/>
              <w:rPr>
                <w:rFonts w:ascii="Calibri" w:eastAsia="Times New Roman" w:hAnsi="Calibri" w:cs="Times New Roman"/>
                <w:color w:val="000000"/>
              </w:rPr>
            </w:pPr>
            <w:r w:rsidRPr="008F774A">
              <w:rPr>
                <w:rFonts w:ascii="Calibri" w:eastAsia="Times New Roman" w:hAnsi="Calibri" w:cs="Times New Roman"/>
                <w:color w:val="000000"/>
              </w:rPr>
              <w:t>MALFUNCTION</w:t>
            </w:r>
          </w:p>
        </w:tc>
        <w:tc>
          <w:tcPr>
            <w:tcW w:w="10820" w:type="dxa"/>
            <w:tcBorders>
              <w:top w:val="nil"/>
              <w:left w:val="nil"/>
              <w:bottom w:val="nil"/>
              <w:right w:val="nil"/>
            </w:tcBorders>
            <w:shd w:val="clear" w:color="auto" w:fill="auto"/>
            <w:noWrap/>
            <w:vAlign w:val="bottom"/>
          </w:tcPr>
          <w:p w:rsidR="008F774A" w:rsidRPr="008F774A" w:rsidRDefault="008F774A" w:rsidP="008F774A">
            <w:pPr>
              <w:spacing w:after="0" w:line="240" w:lineRule="auto"/>
              <w:rPr>
                <w:rFonts w:ascii="Calibri" w:eastAsia="Times New Roman" w:hAnsi="Calibri" w:cs="Times New Roman"/>
                <w:color w:val="000000"/>
              </w:rPr>
            </w:pPr>
            <w:r w:rsidRPr="008F774A">
              <w:rPr>
                <w:rFonts w:ascii="Calibri" w:eastAsia="Times New Roman" w:hAnsi="Calibri" w:cs="Times New Roman"/>
                <w:color w:val="000000"/>
              </w:rPr>
              <w:t xml:space="preserve">The </w:t>
            </w:r>
            <w:proofErr w:type="spellStart"/>
            <w:r w:rsidRPr="008F774A">
              <w:rPr>
                <w:rFonts w:ascii="Calibri" w:eastAsia="Times New Roman" w:hAnsi="Calibri" w:cs="Times New Roman"/>
                <w:color w:val="000000"/>
              </w:rPr>
              <w:t>reciever</w:t>
            </w:r>
            <w:proofErr w:type="spellEnd"/>
            <w:r w:rsidRPr="008F774A">
              <w:rPr>
                <w:rFonts w:ascii="Calibri" w:eastAsia="Times New Roman" w:hAnsi="Calibri" w:cs="Times New Roman"/>
                <w:color w:val="000000"/>
              </w:rPr>
              <w:t xml:space="preserve"> was recovered from its proper position, but was not functioning</w:t>
            </w:r>
          </w:p>
        </w:tc>
      </w:tr>
    </w:tbl>
    <w:p w:rsidR="008F774A" w:rsidRDefault="008F774A"/>
    <w:sectPr w:rsidR="008F774A" w:rsidSect="005D0CFC">
      <w:pgSz w:w="15840" w:h="12240" w:orient="landscape"/>
      <w:pgMar w:top="1440" w:right="1440" w:bottom="1440" w:left="1440" w:gutter="0"/>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3" w:author="AODN Project" w:date="2012-11-05T14:02:00Z" w:initials="AP">
    <w:p w:rsidR="00661E07" w:rsidRDefault="00661E07">
      <w:pPr>
        <w:pStyle w:val="CommentText"/>
      </w:pPr>
      <w:r>
        <w:rPr>
          <w:rStyle w:val="CommentReference"/>
        </w:rPr>
        <w:annotationRef/>
      </w:r>
      <w:r>
        <w:t>Not stored in AATAMS</w:t>
      </w:r>
    </w:p>
  </w:comment>
  <w:comment w:id="14" w:author="AODN Project" w:date="2012-11-05T14:02:00Z" w:initials="AP">
    <w:p w:rsidR="00661E07" w:rsidRDefault="00661E07">
      <w:pPr>
        <w:pStyle w:val="CommentText"/>
      </w:pPr>
      <w:r>
        <w:rPr>
          <w:rStyle w:val="CommentReference"/>
        </w:rPr>
        <w:annotationRef/>
      </w:r>
      <w:r>
        <w:t>Not stored</w:t>
      </w:r>
    </w:p>
  </w:comment>
  <w:comment w:id="15" w:author="AODN Project" w:date="2012-11-05T14:04:00Z" w:initials="AP">
    <w:p w:rsidR="00661E07" w:rsidRDefault="00661E07">
      <w:pPr>
        <w:pStyle w:val="CommentText"/>
      </w:pPr>
      <w:r>
        <w:rPr>
          <w:rStyle w:val="CommentReference"/>
        </w:rPr>
        <w:annotationRef/>
      </w:r>
      <w:r>
        <w:t>Not sure what this means (and perhaps it should be optional, anyway)</w:t>
      </w:r>
    </w:p>
  </w:comment>
  <w:comment w:id="16" w:author="AODN Project" w:date="2012-11-05T14:04:00Z" w:initials="AP">
    <w:p w:rsidR="00661E07" w:rsidRDefault="00661E07">
      <w:pPr>
        <w:pStyle w:val="CommentText"/>
      </w:pPr>
      <w:r>
        <w:rPr>
          <w:rStyle w:val="CommentReference"/>
        </w:rPr>
        <w:annotationRef/>
      </w:r>
      <w:r>
        <w:t>Not stored</w:t>
      </w:r>
    </w:p>
  </w:comment>
  <w:comment w:id="17" w:author="AODN Project" w:date="2012-11-05T14:05:00Z" w:initials="AP">
    <w:p w:rsidR="00661E07" w:rsidRDefault="00661E07">
      <w:pPr>
        <w:pStyle w:val="CommentText"/>
      </w:pPr>
      <w:r>
        <w:rPr>
          <w:rStyle w:val="CommentReference"/>
        </w:rPr>
        <w:annotationRef/>
      </w:r>
      <w:r>
        <w:t>Not stored</w:t>
      </w:r>
    </w:p>
  </w:comment>
  <w:comment w:id="20" w:author="AODN Project" w:date="2012-11-05T14:06:00Z" w:initials="AP">
    <w:p w:rsidR="00661E07" w:rsidRDefault="00661E07">
      <w:pPr>
        <w:pStyle w:val="CommentText"/>
      </w:pPr>
      <w:r>
        <w:rPr>
          <w:rStyle w:val="CommentReference"/>
        </w:rPr>
        <w:annotationRef/>
      </w:r>
      <w:r>
        <w:t>Not stored (explicitly)</w:t>
      </w:r>
    </w:p>
  </w:comment>
  <w:comment w:id="27" w:author="AODN Project" w:date="2012-11-05T14:09:00Z" w:initials="AP">
    <w:p w:rsidR="00661E07" w:rsidRDefault="00661E07">
      <w:pPr>
        <w:pStyle w:val="CommentText"/>
      </w:pPr>
      <w:r>
        <w:rPr>
          <w:rStyle w:val="CommentReference"/>
        </w:rPr>
        <w:annotationRef/>
      </w:r>
      <w:r>
        <w:t>Not stored</w:t>
      </w:r>
    </w:p>
  </w:comment>
  <w:comment w:id="28" w:author="AODN Project" w:date="2012-11-05T14:09:00Z" w:initials="AP">
    <w:p w:rsidR="00661E07" w:rsidRDefault="00661E07">
      <w:pPr>
        <w:pStyle w:val="CommentText"/>
      </w:pPr>
      <w:r>
        <w:rPr>
          <w:rStyle w:val="CommentReference"/>
        </w:rPr>
        <w:annotationRef/>
      </w:r>
      <w:r>
        <w:t>Not stored</w:t>
      </w:r>
    </w:p>
  </w:comment>
  <w:comment w:id="29" w:author="AODN Project" w:date="2012-11-05T14:08:00Z" w:initials="AP">
    <w:p w:rsidR="00661E07" w:rsidRDefault="00661E07">
      <w:pPr>
        <w:pStyle w:val="CommentText"/>
      </w:pPr>
      <w:r>
        <w:rPr>
          <w:rStyle w:val="CommentReference"/>
        </w:rPr>
        <w:annotationRef/>
      </w:r>
      <w:r>
        <w:t>AATAMS can have more than one PI per project</w:t>
      </w:r>
    </w:p>
  </w:comment>
  <w:comment w:id="30" w:author="AODN Project" w:date="2012-11-05T14:08:00Z" w:initials="AP">
    <w:p w:rsidR="00661E07" w:rsidRDefault="00661E07">
      <w:pPr>
        <w:pStyle w:val="CommentText"/>
      </w:pPr>
      <w:r>
        <w:rPr>
          <w:rStyle w:val="CommentReference"/>
        </w:rPr>
        <w:annotationRef/>
      </w:r>
      <w:r>
        <w:t>Duplicate of “</w:t>
      </w:r>
      <w:proofErr w:type="spellStart"/>
      <w:r>
        <w:t>project_citation</w:t>
      </w:r>
      <w:proofErr w:type="spellEnd"/>
      <w:r>
        <w:t>” above?</w:t>
      </w:r>
    </w:p>
  </w:comment>
  <w:comment w:id="33" w:author="AODN Project" w:date="2012-11-05T14:10:00Z" w:initials="AP">
    <w:p w:rsidR="00661E07" w:rsidRDefault="00661E07">
      <w:pPr>
        <w:pStyle w:val="CommentText"/>
      </w:pPr>
      <w:r>
        <w:rPr>
          <w:rStyle w:val="CommentReference"/>
        </w:rPr>
        <w:annotationRef/>
      </w:r>
      <w:r>
        <w:t>Isn’t this just derived from tag deployment, receiver deployment and detection?</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1E07" w:rsidRDefault="00661E07" w:rsidP="008F4219">
      <w:pPr>
        <w:spacing w:after="0" w:line="240" w:lineRule="auto"/>
      </w:pPr>
      <w:r>
        <w:separator/>
      </w:r>
    </w:p>
  </w:endnote>
  <w:endnote w:type="continuationSeparator" w:id="0">
    <w:p w:rsidR="00661E07" w:rsidRDefault="00661E07" w:rsidP="008F42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Mangal">
    <w:charset w:val="00"/>
    <w:family w:val="roman"/>
    <w:pitch w:val="variable"/>
    <w:sig w:usb0="00008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1E07" w:rsidRDefault="00661E07" w:rsidP="008F4219">
      <w:pPr>
        <w:spacing w:after="0" w:line="240" w:lineRule="auto"/>
      </w:pPr>
      <w:r>
        <w:separator/>
      </w:r>
    </w:p>
  </w:footnote>
  <w:footnote w:type="continuationSeparator" w:id="0">
    <w:p w:rsidR="00661E07" w:rsidRDefault="00661E07" w:rsidP="008F4219">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563862"/>
      <w:docPartObj>
        <w:docPartGallery w:val="Page Numbers (Top of Page)"/>
        <w:docPartUnique/>
      </w:docPartObj>
    </w:sdtPr>
    <w:sdtContent>
      <w:p w:rsidR="00661E07" w:rsidRDefault="00661E07">
        <w:pPr>
          <w:pStyle w:val="Header"/>
          <w:jc w:val="right"/>
        </w:pPr>
        <w:fldSimple w:instr=" PAGE   \* MERGEFORMAT ">
          <w:r w:rsidR="008D2B72">
            <w:rPr>
              <w:noProof/>
            </w:rPr>
            <w:t>6</w:t>
          </w:r>
        </w:fldSimple>
      </w:p>
    </w:sdtContent>
  </w:sdt>
  <w:p w:rsidR="00661E07" w:rsidRDefault="00661E07">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F37FCF"/>
    <w:multiLevelType w:val="hybridMultilevel"/>
    <w:tmpl w:val="BDE4674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oNotTrackMoves/>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D0CFC"/>
    <w:rsid w:val="001A1665"/>
    <w:rsid w:val="00225229"/>
    <w:rsid w:val="002320FD"/>
    <w:rsid w:val="003C0830"/>
    <w:rsid w:val="005038CB"/>
    <w:rsid w:val="005D0CFC"/>
    <w:rsid w:val="00661E07"/>
    <w:rsid w:val="008D2B72"/>
    <w:rsid w:val="008F4219"/>
    <w:rsid w:val="008F774A"/>
    <w:rsid w:val="009476A8"/>
    <w:rsid w:val="00A33255"/>
    <w:rsid w:val="00A63CE3"/>
    <w:rsid w:val="00A94ACC"/>
    <w:rsid w:val="00AF55EA"/>
    <w:rsid w:val="00D32724"/>
    <w:rsid w:val="00F06147"/>
    <w:rsid w:val="00F14E53"/>
  </w:rsids>
  <m:mathPr>
    <m:mathFont m:val="Lucida Sans Unicode"/>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830"/>
  </w:style>
  <w:style w:type="paragraph" w:styleId="Heading1">
    <w:name w:val="heading 1"/>
    <w:basedOn w:val="Normal"/>
    <w:next w:val="Normal"/>
    <w:link w:val="Heading1Char"/>
    <w:uiPriority w:val="9"/>
    <w:qFormat/>
    <w:rsid w:val="005D0C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0C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5D0C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D0CF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F774A"/>
    <w:pPr>
      <w:spacing w:after="0" w:line="240" w:lineRule="auto"/>
      <w:ind w:left="720"/>
    </w:pPr>
    <w:rPr>
      <w:rFonts w:ascii="Calibri" w:hAnsi="Calibri" w:cs="Times New Roman"/>
    </w:rPr>
  </w:style>
  <w:style w:type="paragraph" w:styleId="PlainText">
    <w:name w:val="Plain Text"/>
    <w:basedOn w:val="Normal"/>
    <w:link w:val="PlainTextChar"/>
    <w:uiPriority w:val="99"/>
    <w:unhideWhenUsed/>
    <w:rsid w:val="00AF55EA"/>
    <w:pPr>
      <w:spacing w:after="0" w:line="240" w:lineRule="auto"/>
    </w:pPr>
    <w:rPr>
      <w:rFonts w:ascii="Consolas" w:hAnsi="Consolas"/>
      <w:sz w:val="21"/>
      <w:szCs w:val="21"/>
      <w:lang w:val="en-AU"/>
    </w:rPr>
  </w:style>
  <w:style w:type="character" w:customStyle="1" w:styleId="PlainTextChar">
    <w:name w:val="Plain Text Char"/>
    <w:basedOn w:val="DefaultParagraphFont"/>
    <w:link w:val="PlainText"/>
    <w:uiPriority w:val="99"/>
    <w:rsid w:val="00AF55EA"/>
    <w:rPr>
      <w:rFonts w:ascii="Consolas" w:hAnsi="Consolas"/>
      <w:sz w:val="21"/>
      <w:szCs w:val="21"/>
      <w:lang w:val="en-AU"/>
    </w:rPr>
  </w:style>
  <w:style w:type="paragraph" w:styleId="Title">
    <w:name w:val="Title"/>
    <w:basedOn w:val="Normal"/>
    <w:next w:val="Normal"/>
    <w:link w:val="TitleChar"/>
    <w:uiPriority w:val="10"/>
    <w:qFormat/>
    <w:rsid w:val="00AF55EA"/>
    <w:pPr>
      <w:pBdr>
        <w:bottom w:val="single" w:sz="8" w:space="4" w:color="4F81BD" w:themeColor="accent1"/>
      </w:pBdr>
      <w:suppressAutoHyphens/>
      <w:spacing w:after="300" w:line="240" w:lineRule="auto"/>
      <w:contextualSpacing/>
    </w:pPr>
    <w:rPr>
      <w:rFonts w:asciiTheme="majorHAnsi" w:eastAsiaTheme="majorEastAsia" w:hAnsiTheme="majorHAnsi" w:cs="Mangal"/>
      <w:color w:val="17365D" w:themeColor="text2" w:themeShade="BF"/>
      <w:spacing w:val="5"/>
      <w:kern w:val="28"/>
      <w:sz w:val="28"/>
      <w:szCs w:val="47"/>
      <w:lang w:val="en-GB" w:eastAsia="hi-IN" w:bidi="hi-IN"/>
    </w:rPr>
  </w:style>
  <w:style w:type="character" w:customStyle="1" w:styleId="TitleChar">
    <w:name w:val="Title Char"/>
    <w:basedOn w:val="DefaultParagraphFont"/>
    <w:link w:val="Title"/>
    <w:uiPriority w:val="10"/>
    <w:rsid w:val="00AF55EA"/>
    <w:rPr>
      <w:rFonts w:asciiTheme="majorHAnsi" w:eastAsiaTheme="majorEastAsia" w:hAnsiTheme="majorHAnsi" w:cs="Mangal"/>
      <w:color w:val="17365D" w:themeColor="text2" w:themeShade="BF"/>
      <w:spacing w:val="5"/>
      <w:kern w:val="28"/>
      <w:sz w:val="28"/>
      <w:szCs w:val="47"/>
      <w:lang w:val="en-GB" w:eastAsia="hi-IN" w:bidi="hi-IN"/>
    </w:rPr>
  </w:style>
  <w:style w:type="paragraph" w:styleId="TOC1">
    <w:name w:val="toc 1"/>
    <w:basedOn w:val="Normal"/>
    <w:next w:val="Normal"/>
    <w:autoRedefine/>
    <w:uiPriority w:val="39"/>
    <w:unhideWhenUsed/>
    <w:rsid w:val="008F4219"/>
    <w:pPr>
      <w:spacing w:after="100"/>
    </w:pPr>
  </w:style>
  <w:style w:type="character" w:styleId="Hyperlink">
    <w:name w:val="Hyperlink"/>
    <w:basedOn w:val="DefaultParagraphFont"/>
    <w:uiPriority w:val="99"/>
    <w:unhideWhenUsed/>
    <w:rsid w:val="008F4219"/>
    <w:rPr>
      <w:color w:val="0000FF" w:themeColor="hyperlink"/>
      <w:u w:val="single"/>
    </w:rPr>
  </w:style>
  <w:style w:type="paragraph" w:styleId="Header">
    <w:name w:val="header"/>
    <w:basedOn w:val="Normal"/>
    <w:link w:val="HeaderChar"/>
    <w:uiPriority w:val="99"/>
    <w:unhideWhenUsed/>
    <w:rsid w:val="008F4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219"/>
  </w:style>
  <w:style w:type="paragraph" w:styleId="Footer">
    <w:name w:val="footer"/>
    <w:basedOn w:val="Normal"/>
    <w:link w:val="FooterChar"/>
    <w:uiPriority w:val="99"/>
    <w:semiHidden/>
    <w:unhideWhenUsed/>
    <w:rsid w:val="008F421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F4219"/>
  </w:style>
  <w:style w:type="paragraph" w:styleId="TOCHeading">
    <w:name w:val="TOC Heading"/>
    <w:basedOn w:val="Heading1"/>
    <w:next w:val="Normal"/>
    <w:uiPriority w:val="39"/>
    <w:semiHidden/>
    <w:unhideWhenUsed/>
    <w:qFormat/>
    <w:rsid w:val="008F4219"/>
    <w:pPr>
      <w:outlineLvl w:val="9"/>
    </w:pPr>
  </w:style>
  <w:style w:type="paragraph" w:styleId="BalloonText">
    <w:name w:val="Balloon Text"/>
    <w:basedOn w:val="Normal"/>
    <w:link w:val="BalloonTextChar"/>
    <w:uiPriority w:val="99"/>
    <w:semiHidden/>
    <w:unhideWhenUsed/>
    <w:rsid w:val="008F42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219"/>
    <w:rPr>
      <w:rFonts w:ascii="Tahoma" w:hAnsi="Tahoma" w:cs="Tahoma"/>
      <w:sz w:val="16"/>
      <w:szCs w:val="16"/>
    </w:rPr>
  </w:style>
  <w:style w:type="character" w:styleId="CommentReference">
    <w:name w:val="annotation reference"/>
    <w:basedOn w:val="DefaultParagraphFont"/>
    <w:uiPriority w:val="99"/>
    <w:semiHidden/>
    <w:unhideWhenUsed/>
    <w:rsid w:val="00A33255"/>
    <w:rPr>
      <w:sz w:val="18"/>
      <w:szCs w:val="18"/>
    </w:rPr>
  </w:style>
  <w:style w:type="paragraph" w:styleId="CommentText">
    <w:name w:val="annotation text"/>
    <w:basedOn w:val="Normal"/>
    <w:link w:val="CommentTextChar"/>
    <w:uiPriority w:val="99"/>
    <w:semiHidden/>
    <w:unhideWhenUsed/>
    <w:rsid w:val="00A33255"/>
    <w:pPr>
      <w:spacing w:line="240" w:lineRule="auto"/>
    </w:pPr>
    <w:rPr>
      <w:sz w:val="24"/>
      <w:szCs w:val="24"/>
    </w:rPr>
  </w:style>
  <w:style w:type="character" w:customStyle="1" w:styleId="CommentTextChar">
    <w:name w:val="Comment Text Char"/>
    <w:basedOn w:val="DefaultParagraphFont"/>
    <w:link w:val="CommentText"/>
    <w:uiPriority w:val="99"/>
    <w:semiHidden/>
    <w:rsid w:val="00A33255"/>
    <w:rPr>
      <w:sz w:val="24"/>
      <w:szCs w:val="24"/>
    </w:rPr>
  </w:style>
  <w:style w:type="paragraph" w:styleId="CommentSubject">
    <w:name w:val="annotation subject"/>
    <w:basedOn w:val="CommentText"/>
    <w:next w:val="CommentText"/>
    <w:link w:val="CommentSubjectChar"/>
    <w:uiPriority w:val="99"/>
    <w:semiHidden/>
    <w:unhideWhenUsed/>
    <w:rsid w:val="00A33255"/>
    <w:rPr>
      <w:b/>
      <w:bCs/>
      <w:sz w:val="20"/>
      <w:szCs w:val="20"/>
    </w:rPr>
  </w:style>
  <w:style w:type="character" w:customStyle="1" w:styleId="CommentSubjectChar">
    <w:name w:val="Comment Subject Char"/>
    <w:basedOn w:val="CommentTextChar"/>
    <w:link w:val="CommentSubject"/>
    <w:uiPriority w:val="99"/>
    <w:semiHidden/>
    <w:rsid w:val="00A33255"/>
    <w:rPr>
      <w:b/>
      <w:bCs/>
      <w:sz w:val="20"/>
      <w:szCs w:val="20"/>
    </w:rPr>
  </w:style>
</w:styles>
</file>

<file path=word/webSettings.xml><?xml version="1.0" encoding="utf-8"?>
<w:webSettings xmlns:r="http://schemas.openxmlformats.org/officeDocument/2006/relationships" xmlns:w="http://schemas.openxmlformats.org/wordprocessingml/2006/main">
  <w:divs>
    <w:div w:id="201871338">
      <w:bodyDiv w:val="1"/>
      <w:marLeft w:val="0"/>
      <w:marRight w:val="0"/>
      <w:marTop w:val="0"/>
      <w:marBottom w:val="0"/>
      <w:divBdr>
        <w:top w:val="none" w:sz="0" w:space="0" w:color="auto"/>
        <w:left w:val="none" w:sz="0" w:space="0" w:color="auto"/>
        <w:bottom w:val="none" w:sz="0" w:space="0" w:color="auto"/>
        <w:right w:val="none" w:sz="0" w:space="0" w:color="auto"/>
      </w:divBdr>
      <w:divsChild>
        <w:div w:id="46149610">
          <w:marLeft w:val="0"/>
          <w:marRight w:val="0"/>
          <w:marTop w:val="0"/>
          <w:marBottom w:val="0"/>
          <w:divBdr>
            <w:top w:val="none" w:sz="0" w:space="0" w:color="auto"/>
            <w:left w:val="none" w:sz="0" w:space="0" w:color="auto"/>
            <w:bottom w:val="none" w:sz="0" w:space="0" w:color="auto"/>
            <w:right w:val="none" w:sz="0" w:space="0" w:color="auto"/>
          </w:divBdr>
        </w:div>
        <w:div w:id="837429010">
          <w:marLeft w:val="0"/>
          <w:marRight w:val="0"/>
          <w:marTop w:val="0"/>
          <w:marBottom w:val="0"/>
          <w:divBdr>
            <w:top w:val="none" w:sz="0" w:space="0" w:color="auto"/>
            <w:left w:val="none" w:sz="0" w:space="0" w:color="auto"/>
            <w:bottom w:val="none" w:sz="0" w:space="0" w:color="auto"/>
            <w:right w:val="none" w:sz="0" w:space="0" w:color="auto"/>
          </w:divBdr>
        </w:div>
        <w:div w:id="24907906">
          <w:marLeft w:val="0"/>
          <w:marRight w:val="0"/>
          <w:marTop w:val="0"/>
          <w:marBottom w:val="0"/>
          <w:divBdr>
            <w:top w:val="none" w:sz="0" w:space="0" w:color="auto"/>
            <w:left w:val="none" w:sz="0" w:space="0" w:color="auto"/>
            <w:bottom w:val="none" w:sz="0" w:space="0" w:color="auto"/>
            <w:right w:val="none" w:sz="0" w:space="0" w:color="auto"/>
          </w:divBdr>
        </w:div>
        <w:div w:id="1631011578">
          <w:marLeft w:val="0"/>
          <w:marRight w:val="0"/>
          <w:marTop w:val="0"/>
          <w:marBottom w:val="0"/>
          <w:divBdr>
            <w:top w:val="none" w:sz="0" w:space="0" w:color="auto"/>
            <w:left w:val="none" w:sz="0" w:space="0" w:color="auto"/>
            <w:bottom w:val="none" w:sz="0" w:space="0" w:color="auto"/>
            <w:right w:val="none" w:sz="0" w:space="0" w:color="auto"/>
          </w:divBdr>
        </w:div>
        <w:div w:id="54746715">
          <w:marLeft w:val="0"/>
          <w:marRight w:val="0"/>
          <w:marTop w:val="0"/>
          <w:marBottom w:val="0"/>
          <w:divBdr>
            <w:top w:val="none" w:sz="0" w:space="0" w:color="auto"/>
            <w:left w:val="none" w:sz="0" w:space="0" w:color="auto"/>
            <w:bottom w:val="none" w:sz="0" w:space="0" w:color="auto"/>
            <w:right w:val="none" w:sz="0" w:space="0" w:color="auto"/>
          </w:divBdr>
        </w:div>
        <w:div w:id="1553034936">
          <w:marLeft w:val="0"/>
          <w:marRight w:val="0"/>
          <w:marTop w:val="0"/>
          <w:marBottom w:val="0"/>
          <w:divBdr>
            <w:top w:val="none" w:sz="0" w:space="0" w:color="auto"/>
            <w:left w:val="none" w:sz="0" w:space="0" w:color="auto"/>
            <w:bottom w:val="none" w:sz="0" w:space="0" w:color="auto"/>
            <w:right w:val="none" w:sz="0" w:space="0" w:color="auto"/>
          </w:divBdr>
        </w:div>
        <w:div w:id="570312543">
          <w:marLeft w:val="0"/>
          <w:marRight w:val="0"/>
          <w:marTop w:val="0"/>
          <w:marBottom w:val="0"/>
          <w:divBdr>
            <w:top w:val="none" w:sz="0" w:space="0" w:color="auto"/>
            <w:left w:val="none" w:sz="0" w:space="0" w:color="auto"/>
            <w:bottom w:val="none" w:sz="0" w:space="0" w:color="auto"/>
            <w:right w:val="none" w:sz="0" w:space="0" w:color="auto"/>
          </w:divBdr>
        </w:div>
        <w:div w:id="596601465">
          <w:marLeft w:val="0"/>
          <w:marRight w:val="0"/>
          <w:marTop w:val="0"/>
          <w:marBottom w:val="0"/>
          <w:divBdr>
            <w:top w:val="none" w:sz="0" w:space="0" w:color="auto"/>
            <w:left w:val="none" w:sz="0" w:space="0" w:color="auto"/>
            <w:bottom w:val="none" w:sz="0" w:space="0" w:color="auto"/>
            <w:right w:val="none" w:sz="0" w:space="0" w:color="auto"/>
          </w:divBdr>
        </w:div>
        <w:div w:id="1023677781">
          <w:marLeft w:val="0"/>
          <w:marRight w:val="0"/>
          <w:marTop w:val="0"/>
          <w:marBottom w:val="0"/>
          <w:divBdr>
            <w:top w:val="none" w:sz="0" w:space="0" w:color="auto"/>
            <w:left w:val="none" w:sz="0" w:space="0" w:color="auto"/>
            <w:bottom w:val="none" w:sz="0" w:space="0" w:color="auto"/>
            <w:right w:val="none" w:sz="0" w:space="0" w:color="auto"/>
          </w:divBdr>
        </w:div>
        <w:div w:id="1696610168">
          <w:marLeft w:val="0"/>
          <w:marRight w:val="0"/>
          <w:marTop w:val="0"/>
          <w:marBottom w:val="0"/>
          <w:divBdr>
            <w:top w:val="none" w:sz="0" w:space="0" w:color="auto"/>
            <w:left w:val="none" w:sz="0" w:space="0" w:color="auto"/>
            <w:bottom w:val="none" w:sz="0" w:space="0" w:color="auto"/>
            <w:right w:val="none" w:sz="0" w:space="0" w:color="auto"/>
          </w:divBdr>
        </w:div>
      </w:divsChild>
    </w:div>
    <w:div w:id="349532369">
      <w:bodyDiv w:val="1"/>
      <w:marLeft w:val="0"/>
      <w:marRight w:val="0"/>
      <w:marTop w:val="0"/>
      <w:marBottom w:val="0"/>
      <w:divBdr>
        <w:top w:val="none" w:sz="0" w:space="0" w:color="auto"/>
        <w:left w:val="none" w:sz="0" w:space="0" w:color="auto"/>
        <w:bottom w:val="none" w:sz="0" w:space="0" w:color="auto"/>
        <w:right w:val="none" w:sz="0" w:space="0" w:color="auto"/>
      </w:divBdr>
    </w:div>
    <w:div w:id="574434047">
      <w:bodyDiv w:val="1"/>
      <w:marLeft w:val="0"/>
      <w:marRight w:val="0"/>
      <w:marTop w:val="0"/>
      <w:marBottom w:val="0"/>
      <w:divBdr>
        <w:top w:val="none" w:sz="0" w:space="0" w:color="auto"/>
        <w:left w:val="none" w:sz="0" w:space="0" w:color="auto"/>
        <w:bottom w:val="none" w:sz="0" w:space="0" w:color="auto"/>
        <w:right w:val="none" w:sz="0" w:space="0" w:color="auto"/>
      </w:divBdr>
    </w:div>
    <w:div w:id="627442883">
      <w:bodyDiv w:val="1"/>
      <w:marLeft w:val="0"/>
      <w:marRight w:val="0"/>
      <w:marTop w:val="0"/>
      <w:marBottom w:val="0"/>
      <w:divBdr>
        <w:top w:val="none" w:sz="0" w:space="0" w:color="auto"/>
        <w:left w:val="none" w:sz="0" w:space="0" w:color="auto"/>
        <w:bottom w:val="none" w:sz="0" w:space="0" w:color="auto"/>
        <w:right w:val="none" w:sz="0" w:space="0" w:color="auto"/>
      </w:divBdr>
    </w:div>
    <w:div w:id="883756765">
      <w:bodyDiv w:val="1"/>
      <w:marLeft w:val="0"/>
      <w:marRight w:val="0"/>
      <w:marTop w:val="0"/>
      <w:marBottom w:val="0"/>
      <w:divBdr>
        <w:top w:val="none" w:sz="0" w:space="0" w:color="auto"/>
        <w:left w:val="none" w:sz="0" w:space="0" w:color="auto"/>
        <w:bottom w:val="none" w:sz="0" w:space="0" w:color="auto"/>
        <w:right w:val="none" w:sz="0" w:space="0" w:color="auto"/>
      </w:divBdr>
    </w:div>
    <w:div w:id="1014498781">
      <w:bodyDiv w:val="1"/>
      <w:marLeft w:val="0"/>
      <w:marRight w:val="0"/>
      <w:marTop w:val="0"/>
      <w:marBottom w:val="0"/>
      <w:divBdr>
        <w:top w:val="none" w:sz="0" w:space="0" w:color="auto"/>
        <w:left w:val="none" w:sz="0" w:space="0" w:color="auto"/>
        <w:bottom w:val="none" w:sz="0" w:space="0" w:color="auto"/>
        <w:right w:val="none" w:sz="0" w:space="0" w:color="auto"/>
      </w:divBdr>
    </w:div>
    <w:div w:id="1018116020">
      <w:bodyDiv w:val="1"/>
      <w:marLeft w:val="0"/>
      <w:marRight w:val="0"/>
      <w:marTop w:val="0"/>
      <w:marBottom w:val="0"/>
      <w:divBdr>
        <w:top w:val="none" w:sz="0" w:space="0" w:color="auto"/>
        <w:left w:val="none" w:sz="0" w:space="0" w:color="auto"/>
        <w:bottom w:val="none" w:sz="0" w:space="0" w:color="auto"/>
        <w:right w:val="none" w:sz="0" w:space="0" w:color="auto"/>
      </w:divBdr>
    </w:div>
    <w:div w:id="1072388026">
      <w:bodyDiv w:val="1"/>
      <w:marLeft w:val="0"/>
      <w:marRight w:val="0"/>
      <w:marTop w:val="0"/>
      <w:marBottom w:val="0"/>
      <w:divBdr>
        <w:top w:val="none" w:sz="0" w:space="0" w:color="auto"/>
        <w:left w:val="none" w:sz="0" w:space="0" w:color="auto"/>
        <w:bottom w:val="none" w:sz="0" w:space="0" w:color="auto"/>
        <w:right w:val="none" w:sz="0" w:space="0" w:color="auto"/>
      </w:divBdr>
    </w:div>
    <w:div w:id="1252664204">
      <w:bodyDiv w:val="1"/>
      <w:marLeft w:val="0"/>
      <w:marRight w:val="0"/>
      <w:marTop w:val="0"/>
      <w:marBottom w:val="0"/>
      <w:divBdr>
        <w:top w:val="none" w:sz="0" w:space="0" w:color="auto"/>
        <w:left w:val="none" w:sz="0" w:space="0" w:color="auto"/>
        <w:bottom w:val="none" w:sz="0" w:space="0" w:color="auto"/>
        <w:right w:val="none" w:sz="0" w:space="0" w:color="auto"/>
      </w:divBdr>
    </w:div>
    <w:div w:id="1294212825">
      <w:bodyDiv w:val="1"/>
      <w:marLeft w:val="0"/>
      <w:marRight w:val="0"/>
      <w:marTop w:val="0"/>
      <w:marBottom w:val="0"/>
      <w:divBdr>
        <w:top w:val="none" w:sz="0" w:space="0" w:color="auto"/>
        <w:left w:val="none" w:sz="0" w:space="0" w:color="auto"/>
        <w:bottom w:val="none" w:sz="0" w:space="0" w:color="auto"/>
        <w:right w:val="none" w:sz="0" w:space="0" w:color="auto"/>
      </w:divBdr>
    </w:div>
    <w:div w:id="1442722798">
      <w:bodyDiv w:val="1"/>
      <w:marLeft w:val="0"/>
      <w:marRight w:val="0"/>
      <w:marTop w:val="0"/>
      <w:marBottom w:val="0"/>
      <w:divBdr>
        <w:top w:val="none" w:sz="0" w:space="0" w:color="auto"/>
        <w:left w:val="none" w:sz="0" w:space="0" w:color="auto"/>
        <w:bottom w:val="none" w:sz="0" w:space="0" w:color="auto"/>
        <w:right w:val="none" w:sz="0" w:space="0" w:color="auto"/>
      </w:divBdr>
    </w:div>
    <w:div w:id="1530100830">
      <w:bodyDiv w:val="1"/>
      <w:marLeft w:val="0"/>
      <w:marRight w:val="0"/>
      <w:marTop w:val="0"/>
      <w:marBottom w:val="0"/>
      <w:divBdr>
        <w:top w:val="none" w:sz="0" w:space="0" w:color="auto"/>
        <w:left w:val="none" w:sz="0" w:space="0" w:color="auto"/>
        <w:bottom w:val="none" w:sz="0" w:space="0" w:color="auto"/>
        <w:right w:val="none" w:sz="0" w:space="0" w:color="auto"/>
      </w:divBdr>
    </w:div>
    <w:div w:id="1609385111">
      <w:bodyDiv w:val="1"/>
      <w:marLeft w:val="0"/>
      <w:marRight w:val="0"/>
      <w:marTop w:val="0"/>
      <w:marBottom w:val="0"/>
      <w:divBdr>
        <w:top w:val="none" w:sz="0" w:space="0" w:color="auto"/>
        <w:left w:val="none" w:sz="0" w:space="0" w:color="auto"/>
        <w:bottom w:val="none" w:sz="0" w:space="0" w:color="auto"/>
        <w:right w:val="none" w:sz="0" w:space="0" w:color="auto"/>
      </w:divBdr>
    </w:div>
    <w:div w:id="1624269622">
      <w:bodyDiv w:val="1"/>
      <w:marLeft w:val="0"/>
      <w:marRight w:val="0"/>
      <w:marTop w:val="0"/>
      <w:marBottom w:val="0"/>
      <w:divBdr>
        <w:top w:val="none" w:sz="0" w:space="0" w:color="auto"/>
        <w:left w:val="none" w:sz="0" w:space="0" w:color="auto"/>
        <w:bottom w:val="none" w:sz="0" w:space="0" w:color="auto"/>
        <w:right w:val="none" w:sz="0" w:space="0" w:color="auto"/>
      </w:divBdr>
    </w:div>
    <w:div w:id="1962105670">
      <w:bodyDiv w:val="1"/>
      <w:marLeft w:val="0"/>
      <w:marRight w:val="0"/>
      <w:marTop w:val="0"/>
      <w:marBottom w:val="0"/>
      <w:divBdr>
        <w:top w:val="none" w:sz="0" w:space="0" w:color="auto"/>
        <w:left w:val="none" w:sz="0" w:space="0" w:color="auto"/>
        <w:bottom w:val="none" w:sz="0" w:space="0" w:color="auto"/>
        <w:right w:val="none" w:sz="0" w:space="0" w:color="auto"/>
      </w:divBdr>
    </w:div>
    <w:div w:id="197514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20</Pages>
  <Words>3691</Words>
  <Characters>21039</Characters>
  <Application>Microsoft Macintosh Word</Application>
  <DocSecurity>0</DocSecurity>
  <Lines>175</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AODN Project</cp:lastModifiedBy>
  <cp:revision>4</cp:revision>
  <dcterms:created xsi:type="dcterms:W3CDTF">2012-11-05T03:03:00Z</dcterms:created>
  <dcterms:modified xsi:type="dcterms:W3CDTF">2012-11-05T04:02:00Z</dcterms:modified>
</cp:coreProperties>
</file>